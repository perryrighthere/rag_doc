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 w:type="dxa"/>
        <w:tblLayout w:type="fixed"/>
        <w:tblCellMar>
          <w:top w:w="0" w:type="dxa"/>
          <w:left w:w="108" w:type="dxa"/>
          <w:bottom w:w="0" w:type="dxa"/>
          <w:right w:w="108" w:type="dxa"/>
        </w:tblCellMar>
      </w:tblPr>
      <w:tblGrid>
        <w:gridCol w:w="4527"/>
        <w:gridCol w:w="4530"/>
      </w:tblGrid>
      <w:tr>
        <w:tblPrEx>
          <w:tblCellMar>
            <w:top w:w="0" w:type="dxa"/>
            <w:left w:w="108" w:type="dxa"/>
            <w:bottom w:w="0" w:type="dxa"/>
            <w:right w:w="108" w:type="dxa"/>
          </w:tblCellMar>
        </w:tblPrEx>
        <w:tc>
          <w:tcPr>
            <w:tcW w:w="4527" w:type="dxa"/>
            <w:noWrap w:val="0"/>
            <w:vAlign w:val="top"/>
          </w:tcPr>
          <w:p>
            <w:pPr>
              <w:snapToGrid w:val="0"/>
              <w:spacing w:line="240" w:lineRule="atLeast"/>
              <w:jc w:val="left"/>
              <w:rPr>
                <w:rFonts w:hint="eastAsia" w:eastAsia="黑体"/>
                <w:sz w:val="32"/>
                <w:highlight w:val="none"/>
                <w:lang w:eastAsia="zh-CN"/>
              </w:rPr>
            </w:pPr>
          </w:p>
        </w:tc>
        <w:tc>
          <w:tcPr>
            <w:tcW w:w="4530" w:type="dxa"/>
            <w:noWrap w:val="0"/>
            <w:vAlign w:val="top"/>
          </w:tcPr>
          <w:p>
            <w:pPr>
              <w:snapToGrid w:val="0"/>
              <w:spacing w:line="240" w:lineRule="atLeast"/>
              <w:jc w:val="right"/>
              <w:rPr>
                <w:rFonts w:hint="eastAsia" w:eastAsia="黑体"/>
                <w:sz w:val="32"/>
                <w:highlight w:val="none"/>
              </w:rPr>
            </w:pPr>
          </w:p>
        </w:tc>
      </w:tr>
      <w:tr>
        <w:tblPrEx>
          <w:tblCellMar>
            <w:top w:w="0" w:type="dxa"/>
            <w:left w:w="108" w:type="dxa"/>
            <w:bottom w:w="0" w:type="dxa"/>
            <w:right w:w="108" w:type="dxa"/>
          </w:tblCellMar>
        </w:tblPrEx>
        <w:tc>
          <w:tcPr>
            <w:tcW w:w="4527" w:type="dxa"/>
            <w:noWrap w:val="0"/>
            <w:vAlign w:val="top"/>
          </w:tcPr>
          <w:p>
            <w:pPr>
              <w:snapToGrid w:val="0"/>
              <w:spacing w:line="240" w:lineRule="atLeast"/>
              <w:jc w:val="left"/>
              <w:rPr>
                <w:rFonts w:hint="eastAsia" w:eastAsia="黑体"/>
                <w:sz w:val="32"/>
                <w:highlight w:val="none"/>
                <w:lang w:eastAsia="zh-CN"/>
              </w:rPr>
            </w:pPr>
          </w:p>
        </w:tc>
        <w:tc>
          <w:tcPr>
            <w:tcW w:w="4530" w:type="dxa"/>
            <w:noWrap w:val="0"/>
            <w:vAlign w:val="top"/>
          </w:tcPr>
          <w:p>
            <w:pPr>
              <w:snapToGrid w:val="0"/>
              <w:spacing w:line="240" w:lineRule="atLeast"/>
              <w:jc w:val="right"/>
              <w:rPr>
                <w:rFonts w:hint="eastAsia" w:eastAsia="黑体"/>
                <w:sz w:val="32"/>
                <w:highlight w:val="none"/>
              </w:rPr>
            </w:pPr>
          </w:p>
        </w:tc>
      </w:tr>
    </w:tbl>
    <w:p>
      <w:pPr>
        <w:snapToGrid w:val="0"/>
        <w:spacing w:line="0" w:lineRule="atLeast"/>
        <w:rPr>
          <w:rFonts w:eastAsia="黑体"/>
          <w:spacing w:val="-20"/>
          <w:sz w:val="13"/>
          <w:highlight w:val="none"/>
        </w:rPr>
      </w:pPr>
      <w:bookmarkStart w:id="0" w:name="RedHead"/>
      <w:bookmarkEnd w:id="0"/>
    </w:p>
    <w:p>
      <w:pPr>
        <w:snapToGrid w:val="0"/>
        <w:spacing w:line="0" w:lineRule="atLeast"/>
        <w:rPr>
          <w:rFonts w:eastAsia="黑体"/>
          <w:spacing w:val="-20"/>
          <w:sz w:val="13"/>
          <w:highlight w:val="none"/>
        </w:rPr>
      </w:pPr>
    </w:p>
    <w:p>
      <w:pPr>
        <w:snapToGrid w:val="0"/>
        <w:spacing w:line="0" w:lineRule="atLeast"/>
        <w:rPr>
          <w:rFonts w:eastAsia="黑体"/>
          <w:spacing w:val="-20"/>
          <w:sz w:val="13"/>
          <w:highlight w:val="none"/>
        </w:rPr>
      </w:pPr>
    </w:p>
    <w:p>
      <w:pPr>
        <w:snapToGrid w:val="0"/>
        <w:spacing w:line="0" w:lineRule="atLeast"/>
        <w:rPr>
          <w:rFonts w:hint="eastAsia" w:eastAsia="黑体"/>
          <w:spacing w:val="-20"/>
          <w:sz w:val="13"/>
          <w:highlight w:val="none"/>
        </w:rPr>
      </w:pPr>
    </w:p>
    <w:p>
      <w:pPr>
        <w:snapToGrid w:val="0"/>
        <w:spacing w:line="0" w:lineRule="atLeast"/>
        <w:rPr>
          <w:rFonts w:hint="eastAsia" w:eastAsia="黑体"/>
          <w:spacing w:val="-20"/>
          <w:sz w:val="13"/>
          <w:highlight w:val="none"/>
        </w:rPr>
      </w:pPr>
    </w:p>
    <w:p>
      <w:pPr>
        <w:snapToGrid w:val="0"/>
        <w:spacing w:line="0" w:lineRule="atLeast"/>
        <w:rPr>
          <w:rFonts w:hint="eastAsia" w:eastAsia="黑体"/>
          <w:spacing w:val="-20"/>
          <w:sz w:val="13"/>
          <w:highlight w:val="none"/>
        </w:rPr>
      </w:pPr>
    </w:p>
    <w:p>
      <w:pPr>
        <w:snapToGrid w:val="0"/>
        <w:spacing w:line="0" w:lineRule="atLeast"/>
        <w:rPr>
          <w:rFonts w:hint="eastAsia" w:eastAsia="黑体"/>
          <w:spacing w:val="-20"/>
          <w:sz w:val="13"/>
          <w:highlight w:val="none"/>
        </w:rPr>
      </w:pPr>
    </w:p>
    <w:p>
      <w:pPr>
        <w:tabs>
          <w:tab w:val="left" w:pos="8789"/>
        </w:tabs>
        <w:snapToGrid w:val="0"/>
        <w:spacing w:line="0" w:lineRule="atLeast"/>
        <w:ind w:right="55" w:rightChars="26"/>
        <w:jc w:val="center"/>
        <w:rPr>
          <w:rFonts w:ascii="微软简标宋" w:eastAsia="微软简标宋"/>
          <w:b/>
          <w:color w:val="FF0000"/>
          <w:spacing w:val="20"/>
          <w:w w:val="80"/>
          <w:sz w:val="100"/>
          <w:szCs w:val="100"/>
          <w:highlight w:val="none"/>
        </w:rPr>
      </w:pPr>
      <w:r>
        <w:rPr>
          <w:rFonts w:hint="eastAsia" w:ascii="微软简标宋" w:eastAsia="微软简标宋"/>
          <w:b/>
          <w:color w:val="FF0000"/>
          <w:spacing w:val="260"/>
          <w:w w:val="80"/>
          <w:sz w:val="100"/>
          <w:szCs w:val="100"/>
          <w:highlight w:val="none"/>
        </w:rPr>
        <w:t>华夏银行文</w:t>
      </w:r>
      <w:r>
        <w:rPr>
          <w:rFonts w:hint="eastAsia" w:ascii="微软简标宋" w:eastAsia="微软简标宋"/>
          <w:b/>
          <w:color w:val="FF0000"/>
          <w:spacing w:val="20"/>
          <w:w w:val="80"/>
          <w:sz w:val="100"/>
          <w:szCs w:val="100"/>
          <w:highlight w:val="none"/>
        </w:rPr>
        <w:t>件</w:t>
      </w:r>
    </w:p>
    <w:p>
      <w:pPr>
        <w:snapToGrid w:val="0"/>
        <w:spacing w:line="560" w:lineRule="atLeast"/>
        <w:rPr>
          <w:rFonts w:hint="eastAsia" w:eastAsia="微软大标宋"/>
          <w:sz w:val="32"/>
          <w:szCs w:val="32"/>
          <w:highlight w:val="none"/>
        </w:rPr>
      </w:pPr>
    </w:p>
    <w:p>
      <w:pPr>
        <w:snapToGrid w:val="0"/>
        <w:spacing w:line="560" w:lineRule="atLeast"/>
        <w:rPr>
          <w:rFonts w:eastAsia="微软大标宋"/>
          <w:sz w:val="32"/>
          <w:szCs w:val="32"/>
          <w:highlight w:val="none"/>
        </w:rPr>
      </w:pPr>
    </w:p>
    <w:p>
      <w:pPr>
        <w:snapToGrid w:val="0"/>
        <w:spacing w:line="560" w:lineRule="atLeast"/>
        <w:jc w:val="center"/>
        <w:rPr>
          <w:rFonts w:hint="eastAsia" w:ascii="楷体_GB2312" w:hAnsi="宋体" w:eastAsia="微软简仿宋" w:cs="宋体"/>
          <w:sz w:val="32"/>
          <w:szCs w:val="32"/>
          <w:highlight w:val="none"/>
          <w:lang w:eastAsia="zh-CN"/>
        </w:rPr>
      </w:pPr>
      <w:r>
        <w:rPr>
          <w:rFonts w:hint="eastAsia" w:ascii="微软简仿宋" w:eastAsia="微软简仿宋"/>
          <w:sz w:val="32"/>
          <w:highlight w:val="none"/>
          <w:lang w:eastAsia="zh-CN"/>
        </w:rPr>
        <w:t>华银制</w:t>
      </w:r>
      <w:r>
        <w:rPr>
          <w:rFonts w:hint="eastAsia" w:ascii="微软简仿宋" w:eastAsia="微软简仿宋"/>
          <w:sz w:val="32"/>
          <w:highlight w:val="none"/>
        </w:rPr>
        <w:t>〔</w:t>
      </w:r>
      <w:r>
        <w:rPr>
          <w:rFonts w:hint="eastAsia" w:ascii="微软简仿宋" w:eastAsia="微软简仿宋"/>
          <w:sz w:val="32"/>
          <w:highlight w:val="none"/>
          <w:lang w:eastAsia="zh-CN"/>
        </w:rPr>
        <w:t>2023</w:t>
      </w:r>
      <w:r>
        <w:rPr>
          <w:rFonts w:hint="eastAsia" w:ascii="微软简仿宋" w:eastAsia="微软简仿宋"/>
          <w:sz w:val="32"/>
          <w:highlight w:val="none"/>
        </w:rPr>
        <w:t>〕</w:t>
      </w:r>
      <w:r>
        <w:rPr>
          <w:rFonts w:hint="eastAsia" w:ascii="微软简仿宋" w:eastAsia="微软简仿宋"/>
          <w:sz w:val="32"/>
          <w:highlight w:val="none"/>
          <w:lang w:eastAsia="zh-CN"/>
        </w:rPr>
        <w:t>156号</w:t>
      </w:r>
    </w:p>
    <w:tbl>
      <w:tblPr>
        <w:tblStyle w:val="4"/>
        <w:tblW w:w="0" w:type="auto"/>
        <w:tblInd w:w="3" w:type="dxa"/>
        <w:tblLayout w:type="fixed"/>
        <w:tblCellMar>
          <w:top w:w="0" w:type="dxa"/>
          <w:left w:w="108" w:type="dxa"/>
          <w:bottom w:w="0" w:type="dxa"/>
          <w:right w:w="108" w:type="dxa"/>
        </w:tblCellMar>
      </w:tblPr>
      <w:tblGrid>
        <w:gridCol w:w="4527"/>
        <w:gridCol w:w="4530"/>
      </w:tblGrid>
      <w:tr>
        <w:tblPrEx>
          <w:tblCellMar>
            <w:top w:w="0" w:type="dxa"/>
            <w:left w:w="108" w:type="dxa"/>
            <w:bottom w:w="0" w:type="dxa"/>
            <w:right w:w="108" w:type="dxa"/>
          </w:tblCellMar>
        </w:tblPrEx>
        <w:tc>
          <w:tcPr>
            <w:tcW w:w="4527" w:type="dxa"/>
            <w:noWrap w:val="0"/>
            <w:vAlign w:val="top"/>
          </w:tcPr>
          <w:p>
            <w:pPr>
              <w:numPr>
                <w:ins w:id="0" w:author="许新星" w:date="2023-07-07T15:26:00Z"/>
              </w:numPr>
              <w:snapToGrid w:val="0"/>
              <w:spacing w:line="240" w:lineRule="atLeast"/>
              <w:jc w:val="left"/>
              <w:rPr>
                <w:rFonts w:eastAsia="黑体"/>
                <w:sz w:val="32"/>
              </w:rPr>
            </w:pPr>
          </w:p>
        </w:tc>
        <w:tc>
          <w:tcPr>
            <w:tcW w:w="4530" w:type="dxa"/>
            <w:noWrap w:val="0"/>
            <w:vAlign w:val="top"/>
          </w:tcPr>
          <w:p>
            <w:pPr>
              <w:numPr>
                <w:ins w:id="1" w:author="许新星" w:date="2023-07-07T15:26:00Z"/>
              </w:numPr>
              <w:snapToGrid w:val="0"/>
              <w:spacing w:line="240" w:lineRule="atLeast"/>
              <w:jc w:val="right"/>
              <w:rPr>
                <w:rFonts w:eastAsia="黑体"/>
                <w:sz w:val="32"/>
              </w:rPr>
            </w:pPr>
          </w:p>
        </w:tc>
      </w:tr>
      <w:tr>
        <w:tblPrEx>
          <w:tblCellMar>
            <w:top w:w="0" w:type="dxa"/>
            <w:left w:w="108" w:type="dxa"/>
            <w:bottom w:w="0" w:type="dxa"/>
            <w:right w:w="108" w:type="dxa"/>
          </w:tblCellMar>
        </w:tblPrEx>
        <w:tc>
          <w:tcPr>
            <w:tcW w:w="4527" w:type="dxa"/>
            <w:noWrap w:val="0"/>
            <w:vAlign w:val="top"/>
          </w:tcPr>
          <w:p>
            <w:pPr>
              <w:numPr>
                <w:ins w:id="2" w:author="许新星" w:date="2023-07-07T15:26:00Z"/>
              </w:numPr>
              <w:snapToGrid w:val="0"/>
              <w:spacing w:line="240" w:lineRule="atLeast"/>
              <w:jc w:val="left"/>
              <w:rPr>
                <w:rFonts w:eastAsia="黑体"/>
                <w:sz w:val="32"/>
              </w:rPr>
            </w:pPr>
          </w:p>
        </w:tc>
        <w:tc>
          <w:tcPr>
            <w:tcW w:w="4530" w:type="dxa"/>
            <w:noWrap w:val="0"/>
            <w:vAlign w:val="top"/>
          </w:tcPr>
          <w:p>
            <w:pPr>
              <w:numPr>
                <w:ins w:id="3" w:author="许新星" w:date="2023-07-07T15:26:00Z"/>
              </w:numPr>
              <w:snapToGrid w:val="0"/>
              <w:spacing w:line="240" w:lineRule="atLeast"/>
              <w:jc w:val="right"/>
              <w:rPr>
                <w:rFonts w:eastAsia="黑体"/>
                <w:sz w:val="32"/>
              </w:rPr>
            </w:pPr>
          </w:p>
        </w:tc>
      </w:tr>
    </w:tbl>
    <w:p>
      <w:pPr>
        <w:numPr>
          <w:ins w:id="4" w:author="许新星" w:date="2023-07-07T15:26:00Z"/>
        </w:numPr>
        <w:snapToGrid w:val="0"/>
        <w:spacing w:line="0" w:lineRule="atLeast"/>
        <w:rPr>
          <w:rFonts w:eastAsia="黑体"/>
          <w:spacing w:val="-20"/>
          <w:sz w:val="13"/>
          <w:szCs w:val="20"/>
        </w:rPr>
      </w:pPr>
    </w:p>
    <w:p>
      <w:pPr>
        <w:numPr>
          <w:ins w:id="5" w:author="许新星" w:date="2023-07-07T15:26:00Z"/>
        </w:numPr>
        <w:snapToGrid w:val="0"/>
        <w:spacing w:line="0" w:lineRule="atLeast"/>
        <w:rPr>
          <w:rFonts w:eastAsia="黑体"/>
          <w:spacing w:val="-20"/>
          <w:sz w:val="13"/>
        </w:rPr>
      </w:pPr>
    </w:p>
    <w:p>
      <w:pPr>
        <w:numPr>
          <w:ins w:id="6" w:author="许新星" w:date="2023-07-07T15:26:00Z"/>
        </w:numPr>
        <w:snapToGrid w:val="0"/>
        <w:spacing w:line="0" w:lineRule="atLeast"/>
        <w:rPr>
          <w:rFonts w:eastAsia="黑体"/>
          <w:spacing w:val="-20"/>
          <w:sz w:val="13"/>
        </w:rPr>
      </w:pPr>
    </w:p>
    <w:p>
      <w:pPr>
        <w:numPr>
          <w:ins w:id="7" w:author="许新星" w:date="2023-07-07T15:26:00Z"/>
        </w:numPr>
        <w:snapToGrid w:val="0"/>
        <w:spacing w:line="0" w:lineRule="atLeast"/>
        <w:rPr>
          <w:rFonts w:eastAsia="黑体"/>
          <w:spacing w:val="-20"/>
          <w:sz w:val="13"/>
        </w:rPr>
      </w:pPr>
    </w:p>
    <w:p>
      <w:pPr>
        <w:numPr>
          <w:ins w:id="8" w:author="许新星" w:date="2023-07-07T15:26:00Z"/>
        </w:numPr>
        <w:snapToGrid w:val="0"/>
        <w:spacing w:line="0" w:lineRule="atLeast"/>
        <w:rPr>
          <w:rFonts w:eastAsia="黑体"/>
          <w:spacing w:val="-20"/>
          <w:sz w:val="13"/>
        </w:rPr>
      </w:pPr>
    </w:p>
    <w:p>
      <w:pPr>
        <w:numPr>
          <w:ins w:id="9" w:author="许新星" w:date="2023-07-07T15:26:00Z"/>
        </w:numPr>
        <w:snapToGrid w:val="0"/>
        <w:spacing w:line="0" w:lineRule="atLeast"/>
        <w:rPr>
          <w:rFonts w:eastAsia="黑体"/>
          <w:spacing w:val="-20"/>
          <w:sz w:val="13"/>
        </w:rPr>
      </w:pPr>
    </w:p>
    <w:p>
      <w:pPr>
        <w:numPr>
          <w:ins w:id="10" w:author="许新星" w:date="2023-07-07T15:26:00Z"/>
        </w:numPr>
        <w:snapToGrid w:val="0"/>
        <w:spacing w:line="0" w:lineRule="atLeast"/>
        <w:rPr>
          <w:rFonts w:eastAsia="黑体"/>
          <w:spacing w:val="-20"/>
          <w:sz w:val="13"/>
        </w:rPr>
      </w:pPr>
    </w:p>
    <w:p>
      <w:pPr>
        <w:numPr>
          <w:ins w:id="11" w:author="许新星" w:date="2023-07-07T15:26:00Z"/>
        </w:numPr>
        <w:tabs>
          <w:tab w:val="left" w:pos="8789"/>
        </w:tabs>
        <w:snapToGrid w:val="0"/>
        <w:spacing w:line="0" w:lineRule="atLeast"/>
        <w:ind w:right="55" w:rightChars="26"/>
        <w:jc w:val="center"/>
        <w:rPr>
          <w:rFonts w:ascii="微软简标宋" w:eastAsia="微软简标宋"/>
          <w:b/>
          <w:color w:val="FF0000"/>
          <w:spacing w:val="20"/>
          <w:w w:val="80"/>
          <w:sz w:val="100"/>
          <w:szCs w:val="100"/>
        </w:rPr>
      </w:pPr>
      <w:r>
        <w:rPr>
          <w:rFonts w:hint="eastAsia" w:ascii="微软简标宋" w:eastAsia="微软简标宋"/>
          <w:b/>
          <w:color w:val="FF0000"/>
          <w:spacing w:val="260"/>
          <w:w w:val="80"/>
          <w:sz w:val="100"/>
          <w:szCs w:val="100"/>
        </w:rPr>
        <w:t>华夏银行文</w:t>
      </w:r>
      <w:r>
        <w:rPr>
          <w:rFonts w:hint="eastAsia" w:ascii="微软简标宋" w:eastAsia="微软简标宋"/>
          <w:b/>
          <w:color w:val="FF0000"/>
          <w:spacing w:val="20"/>
          <w:w w:val="80"/>
          <w:sz w:val="100"/>
          <w:szCs w:val="100"/>
        </w:rPr>
        <w:t>件</w:t>
      </w:r>
    </w:p>
    <w:p>
      <w:pPr>
        <w:numPr>
          <w:ins w:id="12" w:author="许新星" w:date="2023-07-07T15:26:00Z"/>
        </w:numPr>
        <w:snapToGrid w:val="0"/>
        <w:spacing w:line="560" w:lineRule="atLeast"/>
        <w:rPr>
          <w:rFonts w:hint="eastAsia" w:eastAsia="微软大标宋"/>
          <w:sz w:val="32"/>
          <w:szCs w:val="32"/>
        </w:rPr>
      </w:pPr>
    </w:p>
    <w:p>
      <w:pPr>
        <w:numPr>
          <w:ins w:id="13" w:author="许新星" w:date="2023-07-07T15:26:00Z"/>
        </w:numPr>
        <w:snapToGrid w:val="0"/>
        <w:spacing w:line="560" w:lineRule="atLeast"/>
        <w:rPr>
          <w:rFonts w:eastAsia="微软大标宋"/>
          <w:sz w:val="32"/>
          <w:szCs w:val="32"/>
        </w:rPr>
      </w:pPr>
    </w:p>
    <w:p>
      <w:pPr>
        <w:numPr>
          <w:ins w:id="14" w:author="许新星" w:date="2023-07-07T15:26:00Z"/>
        </w:numPr>
        <w:snapToGrid w:val="0"/>
        <w:spacing w:line="560" w:lineRule="atLeast"/>
        <w:jc w:val="center"/>
        <w:rPr>
          <w:rFonts w:ascii="楷体_GB2312" w:hAnsi="宋体" w:eastAsia="楷体_GB2312" w:cs="宋体"/>
          <w:sz w:val="32"/>
          <w:szCs w:val="32"/>
        </w:rPr>
      </w:pPr>
      <w:r>
        <w:rPr>
          <w:rFonts w:hint="eastAsia" w:ascii="微软简仿宋" w:eastAsia="微软简仿宋"/>
          <w:sz w:val="32"/>
        </w:rPr>
        <w:t>华银制〔2023〕106号</w:t>
      </w:r>
    </w:p>
    <w:p>
      <w:pPr>
        <w:numPr>
          <w:ins w:id="15" w:author="许新星" w:date="2023-07-07T15:26:00Z"/>
        </w:numPr>
        <w:snapToGrid w:val="0"/>
        <w:spacing w:line="560" w:lineRule="atLeast"/>
        <w:rPr>
          <w:rFonts w:hint="eastAsia" w:eastAsia="微软大标宋"/>
          <w:sz w:val="32"/>
          <w:szCs w:val="32"/>
        </w:rPr>
      </w:pPr>
      <w:r>
        <w:rPr>
          <w:rFonts w:hint="eastAsia"/>
          <w:szCs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102235</wp:posOffset>
                </wp:positionV>
                <wp:extent cx="5600700" cy="0"/>
                <wp:effectExtent l="0" t="12700" r="0" b="12700"/>
                <wp:wrapNone/>
                <wp:docPr id="2" name="直接连接符 2"/>
                <wp:cNvGraphicFramePr/>
                <a:graphic xmlns:a="http://schemas.openxmlformats.org/drawingml/2006/main">
                  <a:graphicData uri="http://schemas.microsoft.com/office/word/2010/wordprocessingShape">
                    <wps:wsp>
                      <wps:cNvSpPr/>
                      <wps:spPr>
                        <a:xfrm>
                          <a:off x="0" y="0"/>
                          <a:ext cx="560070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8.05pt;height:0pt;width:441pt;z-index:251660288;mso-width-relative:page;mso-height-relative:page;" coordsize="21600,21600" o:gfxdata="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Qwqc/TAAAABgEAAA8AAAAAAAAAAQAgAAAAIgAAAGRycy9kb3ducmV2LnhtbFBLAQIUABQA&#10;AAAIAIdO4kCFVduu9QEAAOUDAAAOAAAAAAAAAAEAIAAAACIBAABkcnMvZTJvRG9jLnhtbFBLBQYA&#10;AAAABgAGAFkBAACJBQAAAAA=&#10;">
                <v:path arrowok="t"/>
                <v:fill focussize="0,0"/>
                <v:stroke weight="2pt" color="#FF0000"/>
                <v:imagedata o:title=""/>
                <o:lock v:ext="edit"/>
              </v:line>
            </w:pict>
          </mc:Fallback>
        </mc:AlternateContent>
      </w:r>
    </w:p>
    <w:p>
      <w:pPr>
        <w:numPr>
          <w:ins w:id="16" w:author="许新星" w:date="2023-07-07T15:26:00Z"/>
        </w:numPr>
        <w:snapToGrid w:val="0"/>
        <w:spacing w:line="560" w:lineRule="atLeast"/>
        <w:ind w:firstLine="281" w:firstLineChars="88"/>
        <w:rPr>
          <w:rFonts w:ascii="宋体" w:hAnsi="宋体" w:cs="宋体"/>
          <w:sz w:val="32"/>
          <w:szCs w:val="20"/>
        </w:rPr>
      </w:pPr>
    </w:p>
    <w:p>
      <w:pPr>
        <w:snapToGrid w:val="0"/>
        <w:spacing w:line="560" w:lineRule="atLeast"/>
        <w:jc w:val="center"/>
        <w:rPr>
          <w:rFonts w:hint="eastAsia" w:ascii="微软简标宋" w:hAnsi="微软简标宋" w:eastAsia="微软简标宋"/>
          <w:sz w:val="44"/>
          <w:szCs w:val="44"/>
        </w:rPr>
      </w:pPr>
      <w:r>
        <w:rPr>
          <w:rFonts w:hint="eastAsia" w:ascii="微软简标宋" w:hAnsi="宋体" w:eastAsia="微软简标宋" w:cs="宋体"/>
          <w:kern w:val="0"/>
          <w:sz w:val="44"/>
          <w:szCs w:val="44"/>
        </w:rPr>
        <w:t>关于印发《</w:t>
      </w:r>
      <w:r>
        <w:rPr>
          <w:rFonts w:hint="eastAsia" w:ascii="微软简标宋" w:hAnsi="微软简标宋" w:eastAsia="微软简标宋"/>
          <w:sz w:val="44"/>
          <w:szCs w:val="44"/>
        </w:rPr>
        <w:t>华夏银行现金管理业务</w:t>
      </w:r>
    </w:p>
    <w:p>
      <w:pPr>
        <w:tabs>
          <w:tab w:val="center" w:pos="4593"/>
          <w:tab w:val="left" w:pos="6210"/>
        </w:tabs>
        <w:adjustRightInd w:val="0"/>
        <w:snapToGrid w:val="0"/>
        <w:spacing w:line="560" w:lineRule="exact"/>
        <w:jc w:val="center"/>
        <w:outlineLvl w:val="0"/>
        <w:rPr>
          <w:rFonts w:hint="eastAsia" w:ascii="微软简标宋" w:hAnsi="微软简标宋" w:eastAsia="微软简标宋"/>
          <w:sz w:val="44"/>
          <w:szCs w:val="44"/>
        </w:rPr>
      </w:pPr>
      <w:r>
        <w:rPr>
          <w:rFonts w:hint="eastAsia" w:ascii="微软简标宋" w:hAnsi="微软简标宋" w:eastAsia="微软简标宋"/>
          <w:sz w:val="44"/>
          <w:szCs w:val="44"/>
        </w:rPr>
        <w:t>流程</w:t>
      </w:r>
      <w:r>
        <w:rPr>
          <w:rFonts w:hint="eastAsia" w:ascii="微软简标宋" w:hAnsi="宋体" w:eastAsia="微软简标宋" w:cs="宋体"/>
          <w:kern w:val="0"/>
          <w:sz w:val="44"/>
          <w:szCs w:val="44"/>
        </w:rPr>
        <w:t>》的通知</w:t>
      </w:r>
    </w:p>
    <w:p>
      <w:pPr>
        <w:tabs>
          <w:tab w:val="center" w:pos="4593"/>
          <w:tab w:val="left" w:pos="6210"/>
        </w:tabs>
        <w:adjustRightInd w:val="0"/>
        <w:snapToGrid w:val="0"/>
        <w:spacing w:line="560" w:lineRule="exact"/>
        <w:outlineLvl w:val="0"/>
        <w:rPr>
          <w:rFonts w:hint="eastAsia" w:ascii="微软简仿宋" w:hAnsi="宋体" w:eastAsia="微软简仿宋" w:cs="宋体"/>
          <w:kern w:val="0"/>
          <w:sz w:val="32"/>
          <w:szCs w:val="32"/>
        </w:rPr>
      </w:pPr>
    </w:p>
    <w:p>
      <w:pPr>
        <w:tabs>
          <w:tab w:val="center" w:pos="4593"/>
          <w:tab w:val="left" w:pos="6210"/>
        </w:tabs>
        <w:adjustRightInd w:val="0"/>
        <w:snapToGrid w:val="0"/>
        <w:spacing w:line="560" w:lineRule="exact"/>
        <w:outlineLvl w:val="0"/>
        <w:rPr>
          <w:rFonts w:hint="eastAsia" w:ascii="微软简仿宋" w:hAnsi="宋体" w:eastAsia="微软简仿宋" w:cs="宋体"/>
          <w:kern w:val="0"/>
          <w:sz w:val="32"/>
          <w:szCs w:val="32"/>
        </w:rPr>
      </w:pPr>
      <w:r>
        <w:rPr>
          <w:rFonts w:hint="eastAsia" w:ascii="微软简仿宋" w:hAnsi="宋体" w:eastAsia="微软简仿宋" w:cs="宋体"/>
          <w:kern w:val="0"/>
          <w:sz w:val="32"/>
          <w:szCs w:val="32"/>
        </w:rPr>
        <w:t>各分行：</w:t>
      </w:r>
    </w:p>
    <w:p>
      <w:pPr>
        <w:tabs>
          <w:tab w:val="center" w:pos="4593"/>
          <w:tab w:val="left" w:pos="6210"/>
        </w:tabs>
        <w:adjustRightInd w:val="0"/>
        <w:snapToGrid w:val="0"/>
        <w:spacing w:line="560" w:lineRule="exact"/>
        <w:outlineLvl w:val="0"/>
        <w:rPr>
          <w:rFonts w:ascii="微软简仿宋" w:hAnsi="微软简仿宋" w:eastAsia="微软简仿宋" w:cs="微软简仿宋"/>
          <w:kern w:val="0"/>
          <w:sz w:val="32"/>
          <w:szCs w:val="32"/>
        </w:rPr>
      </w:pPr>
      <w:r>
        <w:rPr>
          <w:rFonts w:hint="eastAsia" w:ascii="微软简仿宋" w:hAnsi="宋体" w:eastAsia="微软简仿宋" w:cs="宋体"/>
          <w:kern w:val="0"/>
          <w:sz w:val="32"/>
          <w:szCs w:val="32"/>
        </w:rPr>
        <w:t xml:space="preserve">    为进一步落实人民银行反假货币最新政策，规范我行现金业务管理，总</w:t>
      </w:r>
      <w:r>
        <w:rPr>
          <w:rFonts w:hint="eastAsia" w:ascii="微软简仿宋" w:hAnsi="微软简仿宋" w:eastAsia="微软简仿宋" w:cs="微软简仿宋"/>
          <w:kern w:val="0"/>
          <w:sz w:val="32"/>
          <w:szCs w:val="32"/>
        </w:rPr>
        <w:t>行对《华夏银行现金管理业务流程》</w:t>
      </w:r>
      <w:r>
        <w:rPr>
          <w:rFonts w:hint="eastAsia" w:ascii="微软简仿宋" w:hAnsi="微软简仿宋" w:eastAsia="微软简仿宋" w:cs="微软简仿宋"/>
          <w:sz w:val="32"/>
          <w:szCs w:val="32"/>
        </w:rPr>
        <w:t>（华银制〔2020〕75号）</w:t>
      </w:r>
      <w:r>
        <w:rPr>
          <w:rFonts w:hint="eastAsia" w:ascii="微软简仿宋" w:hAnsi="微软简仿宋" w:eastAsia="微软简仿宋" w:cs="微软简仿宋"/>
          <w:kern w:val="0"/>
          <w:sz w:val="32"/>
          <w:szCs w:val="32"/>
        </w:rPr>
        <w:t>进行了修订，主要修订内容如下：</w:t>
      </w:r>
    </w:p>
    <w:p>
      <w:pPr>
        <w:tabs>
          <w:tab w:val="center" w:pos="4593"/>
          <w:tab w:val="left" w:pos="6210"/>
        </w:tabs>
        <w:adjustRightInd w:val="0"/>
        <w:snapToGrid w:val="0"/>
        <w:spacing w:line="560" w:lineRule="exact"/>
        <w:ind w:firstLine="640" w:firstLineChars="200"/>
        <w:outlineLvl w:val="0"/>
        <w:rPr>
          <w:rFonts w:hint="eastAsia" w:ascii="微软简仿宋" w:hAnsi="微软简仿宋" w:eastAsia="微软简仿宋" w:cs="微软简仿宋"/>
          <w:kern w:val="0"/>
          <w:sz w:val="32"/>
          <w:szCs w:val="32"/>
        </w:rPr>
      </w:pPr>
      <w:r>
        <w:rPr>
          <w:rFonts w:hint="eastAsia" w:ascii="微软简仿宋" w:hAnsi="微软简仿宋" w:eastAsia="微软简仿宋" w:cs="微软简仿宋"/>
          <w:kern w:val="0"/>
          <w:sz w:val="32"/>
          <w:szCs w:val="32"/>
        </w:rPr>
        <w:t>一、细化操作流程。</w:t>
      </w:r>
    </w:p>
    <w:p>
      <w:pPr>
        <w:tabs>
          <w:tab w:val="center" w:pos="4593"/>
          <w:tab w:val="left" w:pos="6210"/>
        </w:tabs>
        <w:adjustRightInd w:val="0"/>
        <w:snapToGrid w:val="0"/>
        <w:spacing w:line="560" w:lineRule="exact"/>
        <w:ind w:firstLine="640" w:firstLineChars="200"/>
        <w:outlineLvl w:val="0"/>
        <w:rPr>
          <w:rFonts w:hint="eastAsia" w:ascii="微软简仿宋" w:hAnsi="微软简仿宋" w:eastAsia="微软简仿宋" w:cs="微软简仿宋"/>
          <w:kern w:val="0"/>
          <w:sz w:val="32"/>
          <w:szCs w:val="32"/>
        </w:rPr>
      </w:pPr>
      <w:r>
        <w:rPr>
          <w:rFonts w:hint="eastAsia" w:ascii="微软简仿宋" w:hAnsi="微软简仿宋" w:eastAsia="微软简仿宋" w:cs="微软简仿宋"/>
          <w:kern w:val="0"/>
          <w:sz w:val="32"/>
          <w:szCs w:val="32"/>
        </w:rPr>
        <w:t>二、根据影像系统交易迁移，修订流程中交易菜单。</w:t>
      </w:r>
    </w:p>
    <w:p>
      <w:pPr>
        <w:tabs>
          <w:tab w:val="center" w:pos="4593"/>
          <w:tab w:val="left" w:pos="6210"/>
        </w:tabs>
        <w:adjustRightInd w:val="0"/>
        <w:snapToGrid w:val="0"/>
        <w:spacing w:line="560" w:lineRule="exact"/>
        <w:ind w:firstLine="640" w:firstLineChars="200"/>
        <w:outlineLvl w:val="0"/>
        <w:rPr>
          <w:rFonts w:hint="eastAsia" w:ascii="微软简仿宋" w:hAnsi="新宋体-18030" w:eastAsia="微软简仿宋" w:cs="新宋体-18030"/>
          <w:sz w:val="32"/>
          <w:szCs w:val="32"/>
        </w:rPr>
      </w:pPr>
      <w:r>
        <w:rPr>
          <w:rFonts w:hint="eastAsia" w:ascii="微软简仿宋" w:hAnsi="微软简仿宋" w:eastAsia="微软简仿宋" w:cs="微软简仿宋"/>
          <w:sz w:val="32"/>
          <w:szCs w:val="32"/>
        </w:rPr>
        <w:t>三、根据最新运营管理部岗位，调整业务流程岗位</w:t>
      </w:r>
      <w:r>
        <w:rPr>
          <w:rFonts w:hint="eastAsia" w:ascii="微软简仿宋" w:hAnsi="新宋体-18030" w:eastAsia="微软简仿宋" w:cs="新宋体-18030"/>
          <w:sz w:val="32"/>
          <w:szCs w:val="32"/>
        </w:rPr>
        <w:t>。</w:t>
      </w:r>
    </w:p>
    <w:p>
      <w:pPr>
        <w:tabs>
          <w:tab w:val="center" w:pos="4593"/>
          <w:tab w:val="left" w:pos="6210"/>
        </w:tabs>
        <w:adjustRightInd w:val="0"/>
        <w:snapToGrid w:val="0"/>
        <w:spacing w:line="560" w:lineRule="exact"/>
        <w:ind w:firstLine="640" w:firstLineChars="200"/>
        <w:outlineLvl w:val="0"/>
        <w:rPr>
          <w:rFonts w:hint="eastAsia" w:ascii="微软简仿宋" w:hAnsi="新宋体-18030" w:eastAsia="微软简仿宋" w:cs="新宋体-18030"/>
          <w:sz w:val="32"/>
          <w:szCs w:val="32"/>
        </w:rPr>
      </w:pPr>
      <w:r>
        <w:rPr>
          <w:rFonts w:hint="eastAsia" w:ascii="微软简仿宋" w:hAnsi="新宋体-18030" w:eastAsia="微软简仿宋" w:cs="新宋体-18030"/>
          <w:sz w:val="32"/>
          <w:szCs w:val="32"/>
        </w:rPr>
        <w:t>四</w:t>
      </w:r>
      <w:r>
        <w:rPr>
          <w:rFonts w:hint="eastAsia" w:ascii="微软简仿宋" w:hAnsi="微软简仿宋" w:eastAsia="微软简仿宋" w:cs="微软简仿宋"/>
          <w:sz w:val="32"/>
          <w:szCs w:val="32"/>
        </w:rPr>
        <w:t>、删除</w:t>
      </w:r>
      <w:r>
        <w:rPr>
          <w:rFonts w:hint="eastAsia" w:ascii="微软简仿宋" w:hAnsi="微软简仿宋" w:eastAsia="微软简仿宋" w:cs="微软简仿宋"/>
          <w:sz w:val="32"/>
          <w:szCs w:val="32"/>
          <w:lang w:val="zh-CN"/>
        </w:rPr>
        <w:t>封装包（袋）应专人保管的要求。</w:t>
      </w:r>
    </w:p>
    <w:p>
      <w:pPr>
        <w:tabs>
          <w:tab w:val="center" w:pos="4593"/>
          <w:tab w:val="left" w:pos="6210"/>
        </w:tabs>
        <w:adjustRightInd w:val="0"/>
        <w:snapToGrid w:val="0"/>
        <w:spacing w:line="560" w:lineRule="exact"/>
        <w:ind w:firstLine="640" w:firstLineChars="200"/>
        <w:outlineLvl w:val="0"/>
        <w:rPr>
          <w:rFonts w:hint="eastAsia" w:ascii="微软简仿宋" w:hAnsi="新宋体-18030" w:eastAsia="微软简仿宋" w:cs="新宋体-18030"/>
          <w:sz w:val="32"/>
          <w:szCs w:val="32"/>
          <w:lang w:val="zh-CN"/>
        </w:rPr>
      </w:pPr>
      <w:r>
        <w:rPr>
          <w:rFonts w:hint="eastAsia" w:ascii="微软简仿宋" w:hAnsi="微软简仿宋" w:eastAsia="微软简仿宋" w:cs="微软简仿宋"/>
          <w:kern w:val="0"/>
          <w:sz w:val="32"/>
          <w:szCs w:val="32"/>
        </w:rPr>
        <w:t>五、增加</w:t>
      </w:r>
      <w:r>
        <w:rPr>
          <w:rFonts w:hint="eastAsia" w:ascii="微软简仿宋" w:hAnsi="新宋体-18030" w:eastAsia="微软简仿宋" w:cs="新宋体-18030"/>
          <w:sz w:val="32"/>
          <w:szCs w:val="32"/>
          <w:lang w:val="zh-CN"/>
        </w:rPr>
        <w:t>现金预约取款子流程（</w:t>
      </w:r>
      <w:r>
        <w:rPr>
          <w:rFonts w:hint="eastAsia" w:ascii="微软简仿宋" w:hAnsi="新宋体-18030" w:eastAsia="微软简仿宋" w:cs="新宋体-18030"/>
          <w:sz w:val="32"/>
          <w:szCs w:val="32"/>
        </w:rPr>
        <w:t>4.8</w:t>
      </w:r>
      <w:r>
        <w:rPr>
          <w:rFonts w:hint="eastAsia" w:ascii="微软简仿宋" w:hAnsi="新宋体-18030" w:eastAsia="微软简仿宋" w:cs="新宋体-18030"/>
          <w:sz w:val="32"/>
          <w:szCs w:val="32"/>
          <w:lang w:val="zh-CN"/>
        </w:rPr>
        <w:t>）、纪念币预约兑换子流程（</w:t>
      </w:r>
      <w:r>
        <w:rPr>
          <w:rFonts w:hint="eastAsia" w:ascii="微软简仿宋" w:hAnsi="新宋体-18030" w:eastAsia="微软简仿宋" w:cs="新宋体-18030"/>
          <w:sz w:val="32"/>
          <w:szCs w:val="32"/>
        </w:rPr>
        <w:t>4.9</w:t>
      </w:r>
      <w:r>
        <w:rPr>
          <w:rFonts w:hint="eastAsia" w:ascii="微软简仿宋" w:hAnsi="新宋体-18030" w:eastAsia="微软简仿宋" w:cs="新宋体-18030"/>
          <w:sz w:val="32"/>
          <w:szCs w:val="32"/>
          <w:lang w:val="zh-CN"/>
        </w:rPr>
        <w:t>）、</w:t>
      </w:r>
      <w:r>
        <w:rPr>
          <w:rFonts w:hint="eastAsia" w:ascii="微软简仿宋" w:eastAsia="微软简仿宋" w:cs="微软简仿宋"/>
          <w:sz w:val="32"/>
          <w:szCs w:val="32"/>
        </w:rPr>
        <w:t>柜台分币结转子流程</w:t>
      </w:r>
      <w:r>
        <w:rPr>
          <w:rFonts w:hint="eastAsia" w:ascii="微软简仿宋" w:hAnsi="新宋体-18030" w:eastAsia="微软简仿宋" w:cs="新宋体-18030"/>
          <w:sz w:val="32"/>
          <w:szCs w:val="32"/>
          <w:lang w:val="zh-CN"/>
        </w:rPr>
        <w:t>（</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w:t>
      </w:r>
      <w:r>
        <w:rPr>
          <w:rFonts w:hint="eastAsia" w:ascii="微软简仿宋" w:hAnsi="新宋体-18030" w:eastAsia="微软简仿宋" w:cs="新宋体-18030"/>
          <w:sz w:val="32"/>
          <w:szCs w:val="32"/>
        </w:rPr>
        <w:t>12</w:t>
      </w:r>
      <w:r>
        <w:rPr>
          <w:rFonts w:hint="eastAsia" w:ascii="微软简仿宋" w:hAnsi="新宋体-18030" w:eastAsia="微软简仿宋" w:cs="新宋体-18030"/>
          <w:sz w:val="32"/>
          <w:szCs w:val="32"/>
          <w:lang w:val="zh-CN"/>
        </w:rPr>
        <w:t>）。</w:t>
      </w:r>
    </w:p>
    <w:p>
      <w:pPr>
        <w:tabs>
          <w:tab w:val="center" w:pos="4593"/>
          <w:tab w:val="left" w:pos="6210"/>
        </w:tabs>
        <w:adjustRightInd w:val="0"/>
        <w:snapToGrid w:val="0"/>
        <w:spacing w:line="560" w:lineRule="exact"/>
        <w:ind w:firstLine="640" w:firstLineChars="200"/>
        <w:outlineLvl w:val="0"/>
        <w:rPr>
          <w:rFonts w:hint="eastAsia" w:ascii="微软简仿宋" w:hAnsi="新宋体-18030" w:eastAsia="微软简仿宋" w:cs="新宋体-18030"/>
          <w:sz w:val="32"/>
          <w:szCs w:val="32"/>
        </w:rPr>
      </w:pPr>
      <w:r>
        <w:rPr>
          <w:rFonts w:hint="eastAsia" w:ascii="微软简仿宋" w:hAnsi="新宋体-18030" w:eastAsia="微软简仿宋" w:cs="新宋体-18030"/>
          <w:sz w:val="32"/>
          <w:szCs w:val="32"/>
          <w:lang w:val="zh-CN"/>
        </w:rPr>
        <w:t>六、将柜台长短款处理子流程调整为“</w:t>
      </w:r>
      <w:r>
        <w:rPr>
          <w:rFonts w:hint="eastAsia" w:ascii="微软简仿宋" w:hAnsi="微软简仿宋" w:eastAsia="微软简仿宋" w:cs="微软简仿宋"/>
          <w:sz w:val="32"/>
          <w:szCs w:val="32"/>
        </w:rPr>
        <w:t>营业机构</w:t>
      </w:r>
      <w:r>
        <w:rPr>
          <w:rFonts w:hint="eastAsia" w:ascii="微软简仿宋" w:hAnsi="新宋体-18030" w:eastAsia="微软简仿宋" w:cs="新宋体-18030"/>
          <w:sz w:val="32"/>
          <w:szCs w:val="32"/>
          <w:lang w:val="zh-CN"/>
        </w:rPr>
        <w:t>长短款处理子流程”。</w:t>
      </w:r>
    </w:p>
    <w:p>
      <w:pPr>
        <w:tabs>
          <w:tab w:val="center" w:pos="4593"/>
          <w:tab w:val="left" w:pos="6210"/>
        </w:tabs>
        <w:adjustRightInd w:val="0"/>
        <w:snapToGrid w:val="0"/>
        <w:spacing w:line="560" w:lineRule="exact"/>
        <w:outlineLvl w:val="0"/>
        <w:rPr>
          <w:rFonts w:hint="eastAsia" w:ascii="微软简仿宋" w:hAnsi="宋体" w:eastAsia="微软简仿宋" w:cs="宋体"/>
          <w:kern w:val="0"/>
          <w:sz w:val="32"/>
          <w:szCs w:val="32"/>
        </w:rPr>
      </w:pPr>
      <w:r>
        <w:rPr>
          <w:rFonts w:hint="eastAsia" w:ascii="微软简仿宋" w:hAnsi="宋体" w:eastAsia="微软简仿宋" w:cs="宋体"/>
          <w:kern w:val="0"/>
          <w:sz w:val="32"/>
          <w:szCs w:val="32"/>
        </w:rPr>
        <w:t xml:space="preserve">    现将修订后的《华夏银行现金管理业务流程》印发给你们，请认真学习，遵照执行。</w:t>
      </w:r>
    </w:p>
    <w:p>
      <w:pPr>
        <w:tabs>
          <w:tab w:val="center" w:pos="4593"/>
          <w:tab w:val="left" w:pos="6210"/>
        </w:tabs>
        <w:adjustRightInd w:val="0"/>
        <w:snapToGrid w:val="0"/>
        <w:spacing w:line="560" w:lineRule="exact"/>
        <w:outlineLvl w:val="0"/>
        <w:rPr>
          <w:rFonts w:hint="eastAsia" w:ascii="微软简仿宋" w:hAnsi="宋体" w:eastAsia="微软简仿宋" w:cs="宋体"/>
          <w:kern w:val="0"/>
          <w:sz w:val="32"/>
          <w:szCs w:val="32"/>
        </w:rPr>
      </w:pPr>
      <w:r>
        <w:rPr>
          <w:rFonts w:hint="eastAsia" w:ascii="微软简仿宋" w:hAnsi="宋体" w:eastAsia="微软简仿宋" w:cs="宋体"/>
          <w:kern w:val="0"/>
          <w:sz w:val="32"/>
          <w:szCs w:val="32"/>
        </w:rPr>
        <w:t xml:space="preserve">    执行中如遇问题，请及时反馈总行。</w:t>
      </w:r>
    </w:p>
    <w:p>
      <w:pPr>
        <w:adjustRightInd w:val="0"/>
        <w:snapToGrid w:val="0"/>
        <w:spacing w:line="560" w:lineRule="exact"/>
        <w:ind w:firstLine="640" w:firstLineChars="200"/>
        <w:jc w:val="left"/>
        <w:rPr>
          <w:rFonts w:hint="eastAsia" w:ascii="微软简仿宋" w:eastAsia="微软简仿宋"/>
          <w:sz w:val="32"/>
          <w:szCs w:val="32"/>
        </w:rPr>
      </w:pPr>
      <w:r>
        <w:rPr>
          <w:rFonts w:hint="eastAsia" w:ascii="微软简仿宋" w:eastAsia="微软简仿宋"/>
          <w:sz w:val="32"/>
          <w:szCs w:val="32"/>
        </w:rPr>
        <w:t>朱  丹 （010）85237335  18636808012</w:t>
      </w:r>
    </w:p>
    <w:p>
      <w:pPr>
        <w:adjustRightInd w:val="0"/>
        <w:snapToGrid w:val="0"/>
        <w:spacing w:line="560" w:lineRule="exact"/>
        <w:rPr>
          <w:rFonts w:eastAsia="微软简仿宋"/>
          <w:sz w:val="32"/>
          <w:szCs w:val="32"/>
        </w:rPr>
      </w:pPr>
    </w:p>
    <w:p>
      <w:pPr>
        <w:adjustRightInd w:val="0"/>
        <w:snapToGrid w:val="0"/>
        <w:spacing w:line="560" w:lineRule="exact"/>
        <w:rPr>
          <w:rFonts w:eastAsia="微软简仿宋"/>
          <w:sz w:val="32"/>
          <w:szCs w:val="32"/>
        </w:rPr>
      </w:pPr>
    </w:p>
    <w:p>
      <w:pPr>
        <w:adjustRightInd w:val="0"/>
        <w:snapToGrid w:val="0"/>
        <w:spacing w:line="560" w:lineRule="exact"/>
        <w:jc w:val="center"/>
        <w:rPr>
          <w:rFonts w:hint="eastAsia" w:eastAsia="微软简仿宋"/>
          <w:sz w:val="32"/>
          <w:szCs w:val="32"/>
        </w:rPr>
      </w:pPr>
      <w:r>
        <w:rPr>
          <w:rFonts w:hint="eastAsia" w:eastAsia="微软简仿宋"/>
          <w:sz w:val="32"/>
          <w:szCs w:val="32"/>
        </w:rPr>
        <w:t xml:space="preserve">                     </w:t>
      </w:r>
      <w:r>
        <w:rPr>
          <w:rFonts w:hint="eastAsia" w:hAnsi="微软简仿宋" w:eastAsia="微软简仿宋" w:cs="微软简仿宋"/>
          <w:sz w:val="32"/>
          <w:szCs w:val="32"/>
        </w:rPr>
        <w:t>华夏银行</w:t>
      </w:r>
    </w:p>
    <w:p>
      <w:pPr>
        <w:adjustRightInd w:val="0"/>
        <w:snapToGrid w:val="0"/>
        <w:spacing w:line="560" w:lineRule="exact"/>
        <w:jc w:val="center"/>
        <w:rPr>
          <w:rFonts w:hint="eastAsia" w:hAnsi="微软简仿宋" w:eastAsia="微软简仿宋" w:cs="微软简仿宋"/>
          <w:sz w:val="32"/>
          <w:szCs w:val="32"/>
        </w:rPr>
      </w:pPr>
      <w:r>
        <w:rPr>
          <w:rFonts w:eastAsia="微软简仿宋"/>
          <w:sz w:val="32"/>
          <w:szCs w:val="32"/>
        </w:rPr>
        <w:t xml:space="preserve">                      </w:t>
      </w:r>
      <w:r>
        <w:rPr>
          <w:sz w:val="32"/>
          <w:szCs w:val="32"/>
        </w:rPr>
        <w:t>20</w:t>
      </w:r>
      <w:r>
        <w:rPr>
          <w:rFonts w:hint="eastAsia"/>
          <w:sz w:val="32"/>
          <w:szCs w:val="32"/>
        </w:rPr>
        <w:t>23</w:t>
      </w:r>
      <w:r>
        <w:rPr>
          <w:rFonts w:hint="eastAsia" w:hAnsi="微软简仿宋" w:eastAsia="微软简仿宋" w:cs="微软简仿宋"/>
          <w:sz w:val="32"/>
          <w:szCs w:val="32"/>
        </w:rPr>
        <w:t>年</w:t>
      </w:r>
      <w:r>
        <w:rPr>
          <w:rFonts w:hint="eastAsia" w:eastAsia="微软简仿宋"/>
          <w:sz w:val="32"/>
          <w:szCs w:val="32"/>
        </w:rPr>
        <w:t>7</w:t>
      </w:r>
      <w:r>
        <w:rPr>
          <w:rFonts w:hint="eastAsia" w:hAnsi="微软简仿宋" w:eastAsia="微软简仿宋" w:cs="微软简仿宋"/>
          <w:sz w:val="32"/>
          <w:szCs w:val="32"/>
        </w:rPr>
        <w:t>月7日</w:t>
      </w:r>
    </w:p>
    <w:p>
      <w:pPr>
        <w:tabs>
          <w:tab w:val="center" w:pos="4593"/>
          <w:tab w:val="left" w:pos="6210"/>
        </w:tabs>
        <w:adjustRightInd w:val="0"/>
        <w:snapToGrid w:val="0"/>
        <w:spacing w:line="560" w:lineRule="exact"/>
        <w:jc w:val="center"/>
        <w:outlineLvl w:val="0"/>
        <w:rPr>
          <w:rFonts w:hint="eastAsia" w:ascii="微软简标宋" w:hAnsi="微软简标宋" w:eastAsia="微软简标宋"/>
          <w:sz w:val="44"/>
          <w:szCs w:val="44"/>
        </w:rPr>
      </w:pPr>
      <w:r>
        <w:rPr>
          <w:rFonts w:hint="eastAsia" w:hAnsi="微软简仿宋" w:eastAsia="微软简仿宋" w:cs="微软简仿宋"/>
          <w:sz w:val="32"/>
          <w:szCs w:val="32"/>
        </w:rPr>
        <w:br w:type="page"/>
      </w:r>
      <w:r>
        <w:rPr>
          <w:rFonts w:hint="eastAsia" w:ascii="微软简标宋" w:hAnsi="微软简标宋" w:eastAsia="微软简标宋"/>
          <w:sz w:val="44"/>
          <w:szCs w:val="44"/>
        </w:rPr>
        <w:t>华夏银行现金管理业务流程</w:t>
      </w:r>
    </w:p>
    <w:p>
      <w:pPr>
        <w:tabs>
          <w:tab w:val="center" w:pos="4593"/>
          <w:tab w:val="left" w:pos="6210"/>
        </w:tabs>
        <w:adjustRightInd w:val="0"/>
        <w:snapToGrid w:val="0"/>
        <w:spacing w:line="560" w:lineRule="exact"/>
        <w:jc w:val="center"/>
        <w:outlineLvl w:val="0"/>
        <w:rPr>
          <w:rFonts w:hint="eastAsia" w:ascii="微软简标宋" w:hAnsi="微软简标宋" w:eastAsia="微软简标宋"/>
          <w:sz w:val="44"/>
          <w:szCs w:val="44"/>
        </w:rPr>
      </w:pPr>
    </w:p>
    <w:p>
      <w:pPr>
        <w:snapToGrid w:val="0"/>
        <w:spacing w:line="560" w:lineRule="exact"/>
        <w:ind w:firstLine="640" w:firstLineChars="200"/>
        <w:rPr>
          <w:rFonts w:ascii="黑体" w:hAnsi="宋体" w:eastAsia="黑体" w:cs="宋体"/>
          <w:b/>
          <w:sz w:val="32"/>
          <w:szCs w:val="32"/>
        </w:rPr>
      </w:pPr>
      <w:r>
        <w:rPr>
          <w:rFonts w:hint="eastAsia" w:ascii="黑体" w:hAnsi="宋体" w:eastAsia="黑体" w:cs="宋体"/>
          <w:sz w:val="32"/>
          <w:szCs w:val="32"/>
        </w:rPr>
        <w:t>1 总则</w:t>
      </w:r>
    </w:p>
    <w:p>
      <w:pPr>
        <w:snapToGrid w:val="0"/>
        <w:spacing w:line="560" w:lineRule="exact"/>
        <w:ind w:firstLine="640" w:firstLineChars="200"/>
        <w:outlineLvl w:val="0"/>
        <w:rPr>
          <w:rFonts w:hint="eastAsia" w:ascii="微软简仿宋" w:eastAsia="微软简仿宋"/>
          <w:sz w:val="32"/>
          <w:szCs w:val="32"/>
        </w:rPr>
      </w:pPr>
      <w:r>
        <w:rPr>
          <w:rFonts w:hint="eastAsia" w:ascii="微软简仿宋" w:eastAsia="微软简仿宋"/>
          <w:sz w:val="32"/>
          <w:szCs w:val="32"/>
        </w:rPr>
        <w:t>1.1为加强现金管理，规范现金业务处理流程，根据《银行业金融机构反假货币工作指引》《中国人民银行货币鉴别及假币收缴、鉴定管理办法</w:t>
      </w:r>
      <w:r>
        <w:rPr>
          <w:rFonts w:hint="eastAsia" w:ascii="微软简仿宋" w:eastAsia="微软简仿宋"/>
          <w:sz w:val="32"/>
          <w:szCs w:val="32"/>
          <w:lang w:val="zh-CN"/>
        </w:rPr>
        <w:t>》</w:t>
      </w:r>
      <w:r>
        <w:rPr>
          <w:rFonts w:hint="eastAsia" w:ascii="微软简仿宋" w:hAnsi="微软简仿宋" w:eastAsia="微软简仿宋" w:cs="微软简仿宋"/>
          <w:sz w:val="32"/>
          <w:szCs w:val="32"/>
        </w:rPr>
        <w:t>《中国人民银行关于切实做好新形势下反假货币培训工作的通知》</w:t>
      </w:r>
      <w:r>
        <w:rPr>
          <w:rFonts w:hint="eastAsia" w:ascii="微软简仿宋" w:hAnsi="新宋体-18030" w:eastAsia="微软简仿宋" w:cs="新宋体-18030"/>
          <w:sz w:val="32"/>
        </w:rPr>
        <w:t>《华夏银行安全保卫工作管理办法》《华夏银行消费者权益保护工作管理办法》</w:t>
      </w:r>
      <w:r>
        <w:rPr>
          <w:rFonts w:hint="eastAsia" w:ascii="微软简仿宋" w:hAnsi="微软简仿宋" w:eastAsia="微软简仿宋" w:cs="微软简仿宋"/>
          <w:sz w:val="32"/>
          <w:szCs w:val="32"/>
        </w:rPr>
        <w:t>《华夏银行现金业务管理办法》《华夏银行货币鉴别及假币收缴、鉴定管理办法》</w:t>
      </w:r>
      <w:r>
        <w:rPr>
          <w:rFonts w:hint="eastAsia" w:ascii="微软简仿宋" w:hAnsi="新宋体-18030" w:eastAsia="微软简仿宋" w:cs="新宋体-18030"/>
          <w:sz w:val="32"/>
        </w:rPr>
        <w:t>以及</w:t>
      </w:r>
      <w:r>
        <w:rPr>
          <w:rFonts w:hint="eastAsia" w:ascii="微软简仿宋" w:eastAsia="微软简仿宋"/>
          <w:sz w:val="32"/>
          <w:szCs w:val="32"/>
          <w:lang w:val="zh-CN"/>
        </w:rPr>
        <w:t>《不宜流通人民币 纸币》《不宜流通人民币 硬币》行业标准</w:t>
      </w:r>
      <w:r>
        <w:rPr>
          <w:rFonts w:hint="eastAsia" w:ascii="微软简仿宋" w:hAnsi="新宋体-18030" w:eastAsia="微软简仿宋" w:cs="新宋体-18030"/>
          <w:sz w:val="32"/>
        </w:rPr>
        <w:t>等</w:t>
      </w:r>
      <w:r>
        <w:rPr>
          <w:rFonts w:hint="eastAsia" w:ascii="微软简仿宋" w:eastAsia="微软简仿宋"/>
          <w:sz w:val="32"/>
          <w:szCs w:val="32"/>
        </w:rPr>
        <w:t>有关规定，制定本业务流程。</w:t>
      </w:r>
    </w:p>
    <w:p>
      <w:pPr>
        <w:snapToGrid w:val="0"/>
        <w:spacing w:line="560" w:lineRule="exact"/>
        <w:ind w:firstLine="640" w:firstLineChars="200"/>
        <w:outlineLvl w:val="0"/>
        <w:rPr>
          <w:rFonts w:hint="eastAsia" w:ascii="微软简仿宋" w:hAnsi="Calibri" w:eastAsia="微软简仿宋"/>
          <w:sz w:val="32"/>
          <w:szCs w:val="32"/>
        </w:rPr>
      </w:pPr>
      <w:r>
        <w:rPr>
          <w:rFonts w:hint="eastAsia" w:ascii="微软简仿宋" w:eastAsia="微软简仿宋"/>
          <w:sz w:val="32"/>
          <w:szCs w:val="32"/>
        </w:rPr>
        <w:t>1.2本业务流程适用于各分支机构的现金收付、现金兑换、现金调剂、现金出入库、假币收缴、涉假查询、分币处理、长短款处理、自助设备现金管理等业务。</w:t>
      </w:r>
    </w:p>
    <w:p>
      <w:pPr>
        <w:adjustRightInd w:val="0"/>
        <w:snapToGrid w:val="0"/>
        <w:spacing w:line="560" w:lineRule="exact"/>
        <w:ind w:firstLine="640" w:firstLineChars="200"/>
        <w:outlineLvl w:val="0"/>
        <w:rPr>
          <w:rFonts w:hint="eastAsia" w:ascii="微软简仿宋" w:eastAsia="微软简仿宋"/>
          <w:sz w:val="32"/>
          <w:szCs w:val="32"/>
          <w:lang w:val="zh-CN"/>
        </w:rPr>
      </w:pPr>
      <w:r>
        <w:rPr>
          <w:rFonts w:hint="eastAsia" w:ascii="微软简仿宋" w:eastAsia="微软简仿宋"/>
          <w:sz w:val="32"/>
          <w:szCs w:val="32"/>
          <w:lang w:val="zh-CN"/>
        </w:rPr>
        <w:t>1.3本业务流程由总行制定、修改，运营管理部门管理。</w:t>
      </w:r>
    </w:p>
    <w:p>
      <w:pPr>
        <w:adjustRightInd w:val="0"/>
        <w:snapToGrid w:val="0"/>
        <w:spacing w:line="560" w:lineRule="exact"/>
        <w:ind w:firstLine="640" w:firstLineChars="200"/>
        <w:outlineLvl w:val="0"/>
        <w:rPr>
          <w:rFonts w:hint="eastAsia" w:eastAsia="微软简仿宋"/>
          <w:sz w:val="32"/>
          <w:szCs w:val="32"/>
        </w:rPr>
      </w:pPr>
      <w:r>
        <w:rPr>
          <w:rFonts w:hint="eastAsia" w:ascii="微软简仿宋" w:eastAsia="微软简仿宋"/>
          <w:sz w:val="32"/>
          <w:szCs w:val="32"/>
          <w:lang w:val="zh-CN"/>
        </w:rPr>
        <w:t>1.4本业务流程自</w:t>
      </w:r>
      <w:r>
        <w:rPr>
          <w:rFonts w:hint="eastAsia" w:ascii="微软简仿宋" w:eastAsia="微软简仿宋"/>
          <w:sz w:val="32"/>
          <w:szCs w:val="32"/>
          <w:highlight w:val="yellow"/>
          <w:lang w:val="zh-CN"/>
        </w:rPr>
        <w:t>202</w:t>
      </w:r>
      <w:r>
        <w:rPr>
          <w:rFonts w:hint="eastAsia" w:ascii="微软简仿宋" w:eastAsia="微软简仿宋"/>
          <w:sz w:val="32"/>
          <w:szCs w:val="32"/>
          <w:highlight w:val="yellow"/>
        </w:rPr>
        <w:t>3</w:t>
      </w:r>
      <w:r>
        <w:rPr>
          <w:rFonts w:hint="eastAsia" w:ascii="微软简仿宋" w:eastAsia="微软简仿宋"/>
          <w:sz w:val="32"/>
          <w:szCs w:val="32"/>
          <w:highlight w:val="yellow"/>
          <w:lang w:val="zh-CN"/>
        </w:rPr>
        <w:t>年</w:t>
      </w:r>
      <w:r>
        <w:rPr>
          <w:rFonts w:hint="eastAsia" w:ascii="微软简仿宋" w:eastAsia="微软简仿宋"/>
          <w:sz w:val="32"/>
          <w:szCs w:val="32"/>
          <w:highlight w:val="yellow"/>
        </w:rPr>
        <w:t>7</w:t>
      </w:r>
      <w:r>
        <w:rPr>
          <w:rFonts w:hint="eastAsia" w:ascii="微软简仿宋" w:eastAsia="微软简仿宋"/>
          <w:sz w:val="32"/>
          <w:szCs w:val="32"/>
          <w:highlight w:val="yellow"/>
          <w:lang w:val="zh-CN"/>
        </w:rPr>
        <w:t>月</w:t>
      </w:r>
      <w:r>
        <w:rPr>
          <w:rFonts w:hint="eastAsia" w:ascii="微软简仿宋" w:eastAsia="微软简仿宋"/>
          <w:sz w:val="32"/>
          <w:szCs w:val="32"/>
          <w:highlight w:val="yellow"/>
          <w:lang w:val="en-US" w:eastAsia="zh-CN"/>
        </w:rPr>
        <w:t>12</w:t>
      </w:r>
      <w:r>
        <w:rPr>
          <w:rFonts w:hint="eastAsia" w:ascii="微软简仿宋" w:eastAsia="微软简仿宋"/>
          <w:sz w:val="32"/>
          <w:szCs w:val="32"/>
          <w:highlight w:val="yellow"/>
          <w:lang w:val="zh-CN"/>
        </w:rPr>
        <w:t>日</w:t>
      </w:r>
      <w:r>
        <w:rPr>
          <w:rFonts w:hint="eastAsia" w:ascii="微软简仿宋" w:eastAsia="微软简仿宋"/>
          <w:sz w:val="32"/>
          <w:szCs w:val="32"/>
          <w:lang w:val="zh-CN"/>
        </w:rPr>
        <w:t>起实施。</w:t>
      </w:r>
      <w:r>
        <w:rPr>
          <w:rFonts w:hint="eastAsia" w:ascii="微软简仿宋" w:eastAsia="微软简仿宋"/>
          <w:sz w:val="32"/>
          <w:szCs w:val="32"/>
        </w:rPr>
        <w:t>原《华夏银行现金管理业务流程》（华银制〔2020〕75号）、《关于修订&lt;华夏银行现金管理业务流程&gt;部分条款的通知》（华银办发〔2022〕405号）同日废止。各分行可根据当地监管要求</w:t>
      </w:r>
      <w:r>
        <w:rPr>
          <w:rFonts w:hint="eastAsia" w:ascii="微软简仿宋" w:eastAsia="微软简仿宋"/>
          <w:sz w:val="32"/>
          <w:szCs w:val="32"/>
          <w:lang w:val="zh-CN"/>
        </w:rPr>
        <w:t>和本行实际情况，制定本分行现金管理业务流程。</w:t>
      </w:r>
    </w:p>
    <w:p>
      <w:pPr>
        <w:spacing w:line="560" w:lineRule="exact"/>
        <w:ind w:firstLine="592" w:firstLineChars="185"/>
        <w:rPr>
          <w:rFonts w:hint="eastAsia" w:ascii="黑体" w:hAnsi="宋体" w:eastAsia="黑体" w:cs="宋体"/>
          <w:sz w:val="32"/>
          <w:szCs w:val="32"/>
        </w:rPr>
      </w:pPr>
      <w:r>
        <w:rPr>
          <w:rFonts w:hint="eastAsia" w:ascii="黑体" w:hAnsi="宋体" w:eastAsia="黑体" w:cs="宋体"/>
          <w:sz w:val="32"/>
          <w:szCs w:val="32"/>
        </w:rPr>
        <w:t>2 流程岗位及所属条线</w:t>
      </w:r>
    </w:p>
    <w:p>
      <w:pPr>
        <w:numPr>
          <w:ins w:id="17" w:author="许新星" w:date="2023-07-07T10:52:00Z"/>
        </w:numPr>
        <w:rPr>
          <w:rFonts w:hint="eastAsia"/>
          <w:sz w:val="24"/>
        </w:rPr>
      </w:pPr>
    </w:p>
    <w:p>
      <w:pPr>
        <w:rPr>
          <w:rFonts w:hint="eastAsia"/>
          <w:sz w:val="24"/>
        </w:rPr>
      </w:pPr>
    </w:p>
    <w:tbl>
      <w:tblPr>
        <w:tblStyle w:val="4"/>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0" w:type="dxa"/>
          <w:bottom w:w="0" w:type="dxa"/>
          <w:right w:w="50" w:type="dxa"/>
        </w:tblCellMar>
      </w:tblPr>
      <w:tblGrid>
        <w:gridCol w:w="2497"/>
        <w:gridCol w:w="2497"/>
        <w:gridCol w:w="24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tblHeade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机构层级</w:t>
            </w:r>
          </w:p>
        </w:tc>
        <w:tc>
          <w:tcPr>
            <w:tcW w:w="2497"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条线名称</w:t>
            </w:r>
          </w:p>
        </w:tc>
        <w:tc>
          <w:tcPr>
            <w:tcW w:w="2498"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流程岗位</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hint="eastAsia" w:ascii="宋_体" w:hAnsi="宋_体" w:eastAsia="宋_体"/>
                <w:sz w:val="18"/>
              </w:rPr>
            </w:pPr>
            <w:r>
              <w:rPr>
                <w:rFonts w:hint="eastAsia" w:ascii="宋_体" w:hAnsi="宋_体" w:eastAsia="宋_体"/>
                <w:sz w:val="18"/>
              </w:rPr>
              <w:t>运营管理条线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作业中心主任岗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hint="eastAsia" w:ascii="宋_体" w:hAnsi="宋_体" w:eastAsia="宋_体"/>
                <w:sz w:val="18"/>
              </w:rPr>
            </w:pPr>
            <w:r>
              <w:rPr>
                <w:rFonts w:hint="eastAsia" w:ascii="宋_体" w:hAnsi="宋_体" w:eastAsia="宋_体"/>
                <w:sz w:val="18"/>
              </w:rPr>
              <w:t>运营管理条线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作业主管岗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hint="eastAsia" w:ascii="宋_体" w:hAnsi="宋_体" w:eastAsia="宋_体"/>
                <w:sz w:val="18"/>
              </w:rPr>
            </w:pPr>
            <w:r>
              <w:rPr>
                <w:rFonts w:hint="eastAsia" w:ascii="宋_体" w:hAnsi="宋_体" w:eastAsia="宋_体"/>
                <w:sz w:val="18"/>
              </w:rPr>
              <w:t>运营管理条线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业务处理岗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hint="eastAsia" w:ascii="宋_体" w:hAnsi="宋_体" w:eastAsia="宋_体"/>
                <w:sz w:val="18"/>
              </w:rPr>
            </w:pPr>
            <w:r>
              <w:rPr>
                <w:rFonts w:hint="eastAsia" w:ascii="宋_体" w:hAnsi="宋_体" w:eastAsia="宋_体"/>
                <w:sz w:val="18"/>
              </w:rPr>
              <w:t>运营管理条线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业务库管理岗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hint="eastAsia" w:ascii="宋_体" w:hAnsi="宋_体" w:eastAsia="宋_体"/>
                <w:sz w:val="18"/>
              </w:rPr>
            </w:pPr>
            <w:r>
              <w:rPr>
                <w:rFonts w:hint="eastAsia" w:ascii="宋_体" w:hAnsi="宋_体" w:eastAsia="宋_体"/>
                <w:sz w:val="18"/>
              </w:rPr>
              <w:t>运营管理条线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现金清点运送岗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支行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hint="eastAsia" w:ascii="宋_体" w:hAnsi="宋_体" w:eastAsia="宋_体"/>
                <w:sz w:val="18"/>
              </w:rPr>
            </w:pPr>
            <w:r>
              <w:rPr>
                <w:rFonts w:hint="eastAsia" w:ascii="宋_体" w:hAnsi="宋_体" w:eastAsia="宋_体"/>
                <w:sz w:val="18"/>
              </w:rPr>
              <w:t>运营管理条线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经办岗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支行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hint="eastAsia" w:ascii="宋_体" w:hAnsi="宋_体" w:eastAsia="宋_体"/>
                <w:sz w:val="18"/>
              </w:rPr>
            </w:pPr>
            <w:r>
              <w:rPr>
                <w:rFonts w:hint="eastAsia" w:ascii="宋_体" w:hAnsi="宋_体" w:eastAsia="宋_体"/>
                <w:sz w:val="18"/>
              </w:rPr>
              <w:t>运营管理条线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复核岗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支行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hint="eastAsia" w:ascii="宋_体" w:hAnsi="宋_体" w:eastAsia="宋_体"/>
                <w:sz w:val="18"/>
              </w:rPr>
            </w:pPr>
            <w:r>
              <w:rPr>
                <w:rFonts w:hint="eastAsia" w:ascii="宋_体" w:hAnsi="宋_体" w:eastAsia="宋_体"/>
                <w:sz w:val="18"/>
              </w:rPr>
              <w:t>运营管理条线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主管岗</w:t>
            </w:r>
          </w:p>
        </w:tc>
      </w:tr>
    </w:tbl>
    <w:p>
      <w:pPr>
        <w:spacing w:line="560" w:lineRule="exact"/>
        <w:ind w:firstLine="640" w:firstLineChars="200"/>
        <w:rPr>
          <w:rFonts w:hint="eastAsia" w:ascii="黑体" w:hAnsi="宋体" w:eastAsia="黑体" w:cs="宋体"/>
          <w:sz w:val="32"/>
          <w:szCs w:val="32"/>
        </w:rPr>
      </w:pPr>
      <w:r>
        <w:rPr>
          <w:rFonts w:hint="eastAsia" w:ascii="黑体" w:hAnsi="宋体" w:eastAsia="黑体" w:cs="宋体"/>
          <w:sz w:val="32"/>
          <w:szCs w:val="32"/>
        </w:rPr>
        <w:t>3 管理规定</w:t>
      </w:r>
    </w:p>
    <w:p>
      <w:pPr>
        <w:tabs>
          <w:tab w:val="left" w:pos="1890"/>
        </w:tabs>
        <w:spacing w:line="560" w:lineRule="exact"/>
        <w:ind w:firstLine="640" w:firstLineChars="200"/>
        <w:rPr>
          <w:rFonts w:hint="eastAsia" w:ascii="微软简仿宋" w:eastAsia="微软简仿宋"/>
          <w:sz w:val="32"/>
          <w:szCs w:val="32"/>
        </w:rPr>
      </w:pPr>
      <w:r>
        <w:rPr>
          <w:rFonts w:hint="eastAsia" w:ascii="微软简仿宋" w:eastAsia="微软简仿宋"/>
          <w:sz w:val="32"/>
          <w:szCs w:val="32"/>
        </w:rPr>
        <w:t>3.1</w:t>
      </w:r>
      <w:r>
        <w:rPr>
          <w:rFonts w:hint="eastAsia" w:ascii="微软简仿宋" w:hAnsi="新宋体-18030" w:eastAsia="微软简仿宋" w:cs="新宋体-18030"/>
          <w:sz w:val="32"/>
          <w:szCs w:val="32"/>
          <w:lang w:val="zh-CN"/>
        </w:rPr>
        <w:t>现金收支基本要求</w:t>
      </w:r>
    </w:p>
    <w:p>
      <w:pPr>
        <w:tabs>
          <w:tab w:val="left" w:pos="1890"/>
        </w:tabs>
        <w:spacing w:line="560" w:lineRule="exact"/>
        <w:ind w:firstLine="640" w:firstLineChars="200"/>
        <w:rPr>
          <w:rFonts w:ascii="微软简仿宋" w:eastAsia="微软简仿宋"/>
          <w:sz w:val="32"/>
          <w:szCs w:val="32"/>
        </w:rPr>
      </w:pPr>
      <w:r>
        <w:rPr>
          <w:rFonts w:hint="eastAsia" w:ascii="微软简仿宋" w:eastAsia="微软简仿宋"/>
          <w:sz w:val="32"/>
          <w:szCs w:val="32"/>
        </w:rPr>
        <w:t>按照《华夏银行现金业务管理办法》执行。</w:t>
      </w:r>
    </w:p>
    <w:p>
      <w:pPr>
        <w:tabs>
          <w:tab w:val="left" w:pos="1890"/>
        </w:tabs>
        <w:spacing w:line="560" w:lineRule="exact"/>
        <w:ind w:firstLine="640" w:firstLineChars="200"/>
        <w:rPr>
          <w:rFonts w:hint="eastAsia" w:ascii="微软简仿宋" w:eastAsia="微软简仿宋"/>
          <w:sz w:val="32"/>
          <w:szCs w:val="32"/>
        </w:rPr>
      </w:pPr>
      <w:r>
        <w:rPr>
          <w:rFonts w:hint="eastAsia" w:ascii="微软简仿宋" w:eastAsia="微软简仿宋"/>
          <w:sz w:val="32"/>
          <w:szCs w:val="32"/>
        </w:rPr>
        <w:t>3.2现金调拨</w:t>
      </w:r>
    </w:p>
    <w:p>
      <w:pPr>
        <w:adjustRightInd w:val="0"/>
        <w:snapToGrid w:val="0"/>
        <w:spacing w:line="560" w:lineRule="exact"/>
        <w:ind w:firstLine="640" w:firstLineChars="200"/>
        <w:outlineLvl w:val="0"/>
        <w:rPr>
          <w:rFonts w:hint="eastAsia" w:ascii="微软简仿宋" w:hAnsi="新宋体-18030" w:eastAsia="微软简仿宋" w:cs="新宋体-18030"/>
          <w:bCs/>
          <w:sz w:val="32"/>
          <w:szCs w:val="32"/>
        </w:rPr>
      </w:pPr>
      <w:r>
        <w:rPr>
          <w:rFonts w:hint="eastAsia" w:ascii="微软简仿宋" w:hAnsi="新宋体-18030" w:eastAsia="微软简仿宋" w:cs="新宋体-18030"/>
          <w:bCs/>
          <w:sz w:val="32"/>
          <w:szCs w:val="32"/>
        </w:rPr>
        <w:t>3.2.1调拨现金必须经过复点，复点时对成捆现金应卡把，成把、零张现金要逐张清点。</w:t>
      </w:r>
    </w:p>
    <w:p>
      <w:pPr>
        <w:adjustRightInd w:val="0"/>
        <w:snapToGrid w:val="0"/>
        <w:spacing w:line="560" w:lineRule="exact"/>
        <w:ind w:firstLine="640" w:firstLineChars="200"/>
        <w:rPr>
          <w:rFonts w:hint="eastAsia" w:ascii="微软简仿宋" w:hAnsi="新宋体-18030" w:eastAsia="微软简仿宋" w:cs="新宋体-18030"/>
          <w:bCs/>
          <w:sz w:val="32"/>
          <w:szCs w:val="32"/>
        </w:rPr>
      </w:pPr>
      <w:r>
        <w:rPr>
          <w:rFonts w:hint="eastAsia" w:ascii="微软简仿宋" w:eastAsia="微软简仿宋" w:cs="微软简仿宋"/>
          <w:sz w:val="32"/>
          <w:szCs w:val="32"/>
        </w:rPr>
        <w:t>3.2.2</w:t>
      </w:r>
      <w:r>
        <w:rPr>
          <w:rFonts w:hint="eastAsia" w:ascii="微软简仿宋" w:hAnsi="新宋体-18030" w:eastAsia="微软简仿宋" w:cs="新宋体-18030"/>
          <w:bCs/>
          <w:sz w:val="32"/>
          <w:szCs w:val="32"/>
        </w:rPr>
        <w:t>现金调拨原则上应在当日完成，因清点量大、路途遥远等特殊情况不超过下一个工作日、经同业或代理机构调拨现金的，通过协议明确调拨时间。年终决算等特殊时点前如不能保证当日完成的，尽量不办理现金调拨。</w:t>
      </w:r>
    </w:p>
    <w:p>
      <w:pPr>
        <w:adjustRightInd w:val="0"/>
        <w:snapToGrid w:val="0"/>
        <w:spacing w:line="560" w:lineRule="exact"/>
        <w:ind w:firstLine="640" w:firstLineChars="200"/>
        <w:rPr>
          <w:rFonts w:hint="eastAsia" w:ascii="微软简仿宋" w:eastAsia="微软简仿宋" w:cs="微软简仿宋"/>
          <w:sz w:val="32"/>
          <w:szCs w:val="32"/>
        </w:rPr>
      </w:pPr>
      <w:r>
        <w:rPr>
          <w:rFonts w:hint="eastAsia" w:ascii="微软简仿宋" w:eastAsia="微软简仿宋" w:cs="微软简仿宋"/>
          <w:sz w:val="32"/>
          <w:szCs w:val="32"/>
        </w:rPr>
        <w:t>3.2.3分行通过运营管理平台完成现金调拨指令的，要确保审核流程的完整性、指令的真实性，相关调拨指令应打印留存，作为记账依据。</w:t>
      </w:r>
    </w:p>
    <w:p>
      <w:pPr>
        <w:adjustRightInd w:val="0"/>
        <w:snapToGrid w:val="0"/>
        <w:spacing w:line="560" w:lineRule="exact"/>
        <w:ind w:firstLine="640" w:firstLineChars="200"/>
        <w:rPr>
          <w:rFonts w:hint="eastAsia" w:ascii="微软简仿宋" w:eastAsia="微软简仿宋" w:cs="微软简仿宋"/>
          <w:sz w:val="32"/>
          <w:szCs w:val="32"/>
        </w:rPr>
      </w:pPr>
      <w:r>
        <w:rPr>
          <w:rFonts w:hint="eastAsia" w:ascii="微软简仿宋" w:eastAsia="微软简仿宋" w:cs="微软简仿宋"/>
          <w:sz w:val="32"/>
          <w:szCs w:val="32"/>
        </w:rPr>
        <w:t xml:space="preserve"> 3.3现金日常管理</w:t>
      </w:r>
    </w:p>
    <w:p>
      <w:pPr>
        <w:adjustRightInd w:val="0"/>
        <w:snapToGrid w:val="0"/>
        <w:spacing w:line="560" w:lineRule="exact"/>
        <w:ind w:firstLine="640" w:firstLineChars="200"/>
        <w:rPr>
          <w:rFonts w:hint="eastAsia" w:ascii="微软简仿宋" w:hAnsi="Calibri" w:eastAsia="微软简仿宋"/>
          <w:sz w:val="32"/>
          <w:szCs w:val="22"/>
        </w:rPr>
      </w:pPr>
      <w:r>
        <w:rPr>
          <w:rFonts w:hint="eastAsia" w:ascii="微软简仿宋" w:eastAsia="微软简仿宋" w:cs="微软简仿宋"/>
          <w:sz w:val="32"/>
          <w:szCs w:val="32"/>
        </w:rPr>
        <w:t xml:space="preserve"> </w:t>
      </w:r>
      <w:r>
        <w:rPr>
          <w:rFonts w:hint="eastAsia" w:ascii="微软简仿宋" w:hAnsi="新宋体-18030" w:eastAsia="微软简仿宋" w:cs="新宋体-18030"/>
          <w:bCs/>
          <w:sz w:val="32"/>
          <w:szCs w:val="32"/>
        </w:rPr>
        <w:t>3.3.1</w:t>
      </w:r>
      <w:r>
        <w:rPr>
          <w:rFonts w:hint="eastAsia" w:ascii="微软简仿宋" w:eastAsia="微软简仿宋"/>
          <w:bCs/>
          <w:sz w:val="32"/>
          <w:szCs w:val="32"/>
        </w:rPr>
        <w:t>每日营业初始，</w:t>
      </w:r>
      <w:r>
        <w:rPr>
          <w:rFonts w:hint="eastAsia" w:ascii="微软简仿宋" w:eastAsia="微软简仿宋"/>
          <w:sz w:val="32"/>
        </w:rPr>
        <w:t>应由营业机构双人</w:t>
      </w:r>
      <w:r>
        <w:rPr>
          <w:rFonts w:hint="eastAsia" w:ascii="微软简仿宋" w:hAnsi="新宋体-18030" w:eastAsia="微软简仿宋" w:cs="新宋体-18030"/>
          <w:bCs/>
          <w:sz w:val="32"/>
          <w:szCs w:val="32"/>
        </w:rPr>
        <w:t>（</w:t>
      </w:r>
      <w:r>
        <w:rPr>
          <w:rFonts w:hint="eastAsia" w:ascii="微软简仿宋" w:hAnsi="新宋体-18030" w:eastAsia="微软简仿宋" w:cs="新宋体-18030"/>
          <w:bCs/>
          <w:sz w:val="32"/>
          <w:szCs w:val="32"/>
          <w:highlight w:val="yellow"/>
        </w:rPr>
        <w:t>其中一人须为运营人员</w:t>
      </w:r>
      <w:r>
        <w:rPr>
          <w:rFonts w:hint="eastAsia" w:ascii="微软简仿宋" w:hAnsi="新宋体-18030" w:eastAsia="微软简仿宋" w:cs="新宋体-18030"/>
          <w:bCs/>
          <w:sz w:val="32"/>
          <w:szCs w:val="32"/>
        </w:rPr>
        <w:t>）</w:t>
      </w:r>
      <w:r>
        <w:rPr>
          <w:rFonts w:hint="eastAsia" w:ascii="微软简仿宋" w:eastAsia="微软简仿宋"/>
          <w:bCs/>
          <w:sz w:val="32"/>
          <w:szCs w:val="32"/>
        </w:rPr>
        <w:t>核对押运公司押运车</w:t>
      </w:r>
      <w:r>
        <w:rPr>
          <w:rFonts w:hint="eastAsia" w:ascii="微软简仿宋" w:eastAsia="微软简仿宋"/>
          <w:sz w:val="32"/>
        </w:rPr>
        <w:t>型、车牌号码，双人（运营人员）核对押运人员身份无误，在指定区域监控范围内接收款箱，并检查款箱锁扣（封签）完好无损。</w:t>
      </w:r>
    </w:p>
    <w:p>
      <w:pPr>
        <w:adjustRightInd w:val="0"/>
        <w:snapToGrid w:val="0"/>
        <w:spacing w:line="560" w:lineRule="exact"/>
        <w:ind w:firstLine="640" w:firstLineChars="200"/>
        <w:rPr>
          <w:rFonts w:hint="eastAsia" w:ascii="微软简仿宋" w:eastAsia="微软简仿宋"/>
          <w:bCs/>
          <w:sz w:val="32"/>
          <w:szCs w:val="32"/>
        </w:rPr>
      </w:pPr>
      <w:r>
        <w:rPr>
          <w:rFonts w:hint="eastAsia" w:ascii="微软简仿宋" w:eastAsia="微软简仿宋"/>
          <w:bCs/>
          <w:sz w:val="32"/>
          <w:szCs w:val="32"/>
        </w:rPr>
        <w:t>每日营业初始，营业机构原则上应换人领用款箱（即柜员领用的款箱非前一日本人领用款箱），柜员会同运营主管一起开箱后，在主管的监督下，对款箱中的成捆现金应卡把，成把、零张现金逐张清点，成卷且签章完好的硬币可不逐枚清点，已密封且封装包（袋）为透明的不宜流通币、少量不常用外币等可不逐张清点，但须检查透明封装包（袋）的完好性及签章的完整性。如</w:t>
      </w:r>
      <w:r>
        <w:rPr>
          <w:rFonts w:hint="eastAsia" w:ascii="微软简仿宋" w:eastAsia="微软简仿宋"/>
          <w:bCs/>
          <w:sz w:val="32"/>
          <w:szCs w:val="32"/>
          <w:highlight w:val="yellow"/>
        </w:rPr>
        <w:t>遇特殊情况需领用本人前一日款箱的，柜员应会同运营主管开箱并分别清点现金（如前一日末运营主管已交叉清点，仅需柜员一人清点）</w:t>
      </w:r>
      <w:r>
        <w:rPr>
          <w:rFonts w:hint="eastAsia" w:ascii="微软简仿宋" w:eastAsia="微软简仿宋"/>
          <w:bCs/>
          <w:sz w:val="32"/>
          <w:szCs w:val="32"/>
        </w:rPr>
        <w:t>，其他要求同“换人领用款箱”。清点无误后，柜员在系统中执行“柜员现金领用”交易，将现金从本机构库存现金领入柜员款箱中。全部柜员领用完毕后，</w:t>
      </w:r>
      <w:r>
        <w:rPr>
          <w:rFonts w:hint="eastAsia" w:ascii="微软简仿宋" w:eastAsia="微软简仿宋"/>
          <w:bCs/>
          <w:sz w:val="32"/>
          <w:szCs w:val="32"/>
          <w:highlight w:val="yellow"/>
        </w:rPr>
        <w:t>运营主管应确认</w:t>
      </w:r>
      <w:r>
        <w:rPr>
          <w:rFonts w:hint="eastAsia" w:ascii="微软简仿宋" w:eastAsia="微软简仿宋"/>
          <w:bCs/>
          <w:sz w:val="32"/>
          <w:szCs w:val="32"/>
        </w:rPr>
        <w:t>本机构现金内部账户（7+营业机构号+币种 +10010501库存现金）无异常余额。</w:t>
      </w:r>
    </w:p>
    <w:p>
      <w:pPr>
        <w:adjustRightInd w:val="0"/>
        <w:snapToGrid w:val="0"/>
        <w:spacing w:line="560" w:lineRule="exact"/>
        <w:ind w:firstLine="640" w:firstLineChars="200"/>
        <w:rPr>
          <w:rFonts w:hint="eastAsia" w:ascii="微软简仿宋" w:hAnsi="新宋体-18030" w:eastAsia="微软简仿宋" w:cs="新宋体-18030"/>
          <w:sz w:val="32"/>
          <w:szCs w:val="32"/>
        </w:rPr>
      </w:pPr>
      <w:r>
        <w:rPr>
          <w:rFonts w:hint="eastAsia" w:ascii="微软简仿宋" w:hAnsi="新宋体-18030" w:eastAsia="微软简仿宋" w:cs="新宋体-18030"/>
          <w:sz w:val="32"/>
          <w:szCs w:val="32"/>
          <w:lang w:val="zh-CN"/>
        </w:rPr>
        <w:t>3</w:t>
      </w:r>
      <w:r>
        <w:rPr>
          <w:rFonts w:hint="eastAsia" w:ascii="微软简仿宋" w:hAnsi="新宋体-18030" w:eastAsia="微软简仿宋" w:cs="新宋体-18030"/>
          <w:sz w:val="32"/>
          <w:szCs w:val="32"/>
        </w:rPr>
        <w:t>.3.2每日午间，柜员应核对现金账实，成捆、成把现金应至少卡把，零张现金逐张清点，</w:t>
      </w:r>
      <w:r>
        <w:rPr>
          <w:rFonts w:hint="eastAsia" w:ascii="微软简仿宋" w:hAnsi="新宋体-18030" w:eastAsia="微软简仿宋" w:cs="新宋体-18030"/>
          <w:sz w:val="32"/>
          <w:szCs w:val="32"/>
          <w:highlight w:val="yellow"/>
        </w:rPr>
        <w:t>并通过系统进行碰库操作</w:t>
      </w:r>
      <w:r>
        <w:rPr>
          <w:rFonts w:hint="eastAsia" w:ascii="微软简仿宋" w:hAnsi="新宋体-18030" w:eastAsia="微软简仿宋" w:cs="新宋体-18030"/>
          <w:sz w:val="32"/>
          <w:szCs w:val="32"/>
        </w:rPr>
        <w:t>。如发现差错，应查明原因、及时处理。</w:t>
      </w:r>
    </w:p>
    <w:p>
      <w:pPr>
        <w:adjustRightInd w:val="0"/>
        <w:snapToGrid w:val="0"/>
        <w:spacing w:line="560" w:lineRule="exact"/>
        <w:ind w:firstLine="640" w:firstLineChars="200"/>
        <w:outlineLvl w:val="0"/>
        <w:rPr>
          <w:rFonts w:hint="eastAsia" w:ascii="微软简仿宋" w:hAnsi="新宋体-18030" w:eastAsia="微软简仿宋" w:cs="新宋体-18030"/>
          <w:sz w:val="32"/>
          <w:szCs w:val="32"/>
        </w:rPr>
      </w:pPr>
      <w:r>
        <w:rPr>
          <w:rFonts w:hint="eastAsia" w:ascii="微软简仿宋" w:hAnsi="新宋体-18030" w:eastAsia="微软简仿宋" w:cs="新宋体-18030"/>
          <w:sz w:val="32"/>
          <w:szCs w:val="32"/>
          <w:lang w:val="zh-CN"/>
        </w:rPr>
        <w:t>3</w:t>
      </w:r>
      <w:r>
        <w:rPr>
          <w:rFonts w:hint="eastAsia" w:ascii="微软简仿宋" w:hAnsi="新宋体-18030" w:eastAsia="微软简仿宋" w:cs="新宋体-18030"/>
          <w:sz w:val="32"/>
          <w:szCs w:val="32"/>
        </w:rPr>
        <w:t>.3.3每日</w:t>
      </w:r>
      <w:r>
        <w:rPr>
          <w:rFonts w:hint="eastAsia" w:ascii="微软简仿宋" w:eastAsia="微软简仿宋"/>
          <w:sz w:val="32"/>
          <w:lang w:val="zh-CN"/>
        </w:rPr>
        <w:t>工作期间临时离柜，柜员应将现金装箱上锁，确保安全。</w:t>
      </w:r>
    </w:p>
    <w:p>
      <w:pPr>
        <w:adjustRightInd w:val="0"/>
        <w:snapToGrid w:val="0"/>
        <w:spacing w:line="560" w:lineRule="exact"/>
        <w:ind w:firstLine="640" w:firstLineChars="200"/>
        <w:rPr>
          <w:rFonts w:hint="eastAsia" w:ascii="微软简仿宋" w:hAnsi="Calibri" w:eastAsia="微软简仿宋"/>
          <w:bCs/>
          <w:sz w:val="32"/>
          <w:szCs w:val="22"/>
        </w:rPr>
      </w:pPr>
      <w:r>
        <w:rPr>
          <w:rFonts w:hint="eastAsia" w:ascii="微软简仿宋" w:hAnsi="新宋体-18030" w:eastAsia="微软简仿宋" w:cs="新宋体-18030"/>
          <w:sz w:val="32"/>
          <w:szCs w:val="32"/>
        </w:rPr>
        <w:t>3.3.4每日营业终了，柜员应轧平账务，清点款箱内现金实物；换人核验款箱现金账实，成捆现金应确保封签完整并卡把，成把、零张现金须逐张清点，已密封且封装包（袋）为透明的不宜流通币、少量不常用外币等可不逐张清点，并将清点的现金实物与系统中钱箱余额进行核对。核对账实相符后，柜员将系统中款箱现金余额转入本机构库存现金，款箱双人同时加锁（封）。</w:t>
      </w:r>
    </w:p>
    <w:p>
      <w:pPr>
        <w:adjustRightInd w:val="0"/>
        <w:snapToGrid w:val="0"/>
        <w:spacing w:line="560" w:lineRule="exact"/>
        <w:ind w:firstLine="640" w:firstLineChars="200"/>
        <w:rPr>
          <w:rFonts w:hint="eastAsia" w:ascii="微软简仿宋" w:hAnsi="新宋体-18030" w:eastAsia="微软简仿宋" w:cs="新宋体-18030"/>
          <w:bCs/>
          <w:sz w:val="32"/>
          <w:szCs w:val="32"/>
        </w:rPr>
      </w:pPr>
      <w:r>
        <w:rPr>
          <w:rFonts w:hint="eastAsia" w:ascii="微软简仿宋" w:eastAsia="微软简仿宋"/>
          <w:sz w:val="32"/>
        </w:rPr>
        <w:t>与押运公司</w:t>
      </w:r>
      <w:r>
        <w:rPr>
          <w:rFonts w:hint="eastAsia" w:ascii="微软简仿宋" w:eastAsia="微软简仿宋"/>
          <w:bCs/>
          <w:sz w:val="32"/>
          <w:szCs w:val="32"/>
        </w:rPr>
        <w:t>款箱交接时，</w:t>
      </w:r>
      <w:r>
        <w:rPr>
          <w:rFonts w:hint="eastAsia" w:ascii="微软简仿宋" w:eastAsia="微软简仿宋"/>
          <w:sz w:val="32"/>
        </w:rPr>
        <w:t>应由营业机构双人</w:t>
      </w:r>
      <w:r>
        <w:rPr>
          <w:rFonts w:hint="eastAsia" w:ascii="微软简仿宋" w:hAnsi="新宋体-18030" w:eastAsia="微软简仿宋" w:cs="新宋体-18030"/>
          <w:bCs/>
          <w:sz w:val="32"/>
          <w:szCs w:val="32"/>
        </w:rPr>
        <w:t>（其中一人须为运营人员）</w:t>
      </w:r>
      <w:r>
        <w:rPr>
          <w:rFonts w:hint="eastAsia" w:ascii="微软简仿宋" w:eastAsia="微软简仿宋"/>
          <w:bCs/>
          <w:sz w:val="32"/>
          <w:szCs w:val="32"/>
        </w:rPr>
        <w:t>核对押运公司押运车</w:t>
      </w:r>
      <w:r>
        <w:rPr>
          <w:rFonts w:hint="eastAsia" w:ascii="微软简仿宋" w:eastAsia="微软简仿宋"/>
          <w:sz w:val="32"/>
        </w:rPr>
        <w:t>型、车牌号码</w:t>
      </w:r>
      <w:r>
        <w:rPr>
          <w:rFonts w:hint="eastAsia" w:ascii="微软简仿宋" w:eastAsia="微软简仿宋"/>
          <w:bCs/>
          <w:sz w:val="32"/>
          <w:szCs w:val="32"/>
        </w:rPr>
        <w:t>，</w:t>
      </w:r>
      <w:r>
        <w:rPr>
          <w:rFonts w:hint="eastAsia" w:ascii="微软简仿宋" w:hAnsi="新宋体-18030" w:eastAsia="微软简仿宋" w:cs="新宋体-18030"/>
          <w:bCs/>
          <w:sz w:val="32"/>
          <w:szCs w:val="32"/>
        </w:rPr>
        <w:t>包括运营主管在内的双人核对</w:t>
      </w:r>
      <w:r>
        <w:rPr>
          <w:rFonts w:hint="eastAsia" w:ascii="微软简仿宋" w:eastAsia="微软简仿宋"/>
          <w:bCs/>
          <w:sz w:val="32"/>
          <w:szCs w:val="32"/>
        </w:rPr>
        <w:t>押运人员身份无误后，</w:t>
      </w:r>
      <w:r>
        <w:rPr>
          <w:rFonts w:hint="eastAsia" w:ascii="微软简仿宋" w:hAnsi="新宋体-18030" w:eastAsia="微软简仿宋" w:cs="新宋体-18030"/>
          <w:bCs/>
          <w:sz w:val="32"/>
          <w:szCs w:val="32"/>
        </w:rPr>
        <w:t>在指定区域监控范围内办理交接手续。</w:t>
      </w:r>
    </w:p>
    <w:p>
      <w:pPr>
        <w:adjustRightInd w:val="0"/>
        <w:snapToGrid w:val="0"/>
        <w:spacing w:line="560" w:lineRule="exact"/>
        <w:ind w:firstLine="640" w:firstLineChars="200"/>
        <w:rPr>
          <w:rFonts w:ascii="微软简仿宋" w:hAnsi="新宋体-18030" w:eastAsia="微软简仿宋" w:cs="新宋体-18030"/>
          <w:bCs/>
          <w:sz w:val="32"/>
          <w:szCs w:val="32"/>
        </w:rPr>
      </w:pPr>
      <w:r>
        <w:rPr>
          <w:rFonts w:hint="eastAsia" w:ascii="微软简仿宋" w:hAnsi="新宋体-18030" w:eastAsia="微软简仿宋" w:cs="新宋体-18030"/>
          <w:bCs/>
          <w:sz w:val="32"/>
          <w:szCs w:val="32"/>
        </w:rPr>
        <w:t>3.3.5</w:t>
      </w:r>
      <w:r>
        <w:rPr>
          <w:rFonts w:hint="eastAsia" w:ascii="微软简仿宋" w:eastAsia="微软简仿宋"/>
          <w:bCs/>
          <w:sz w:val="32"/>
          <w:szCs w:val="32"/>
        </w:rPr>
        <w:t>办理现金调出或日末与押运公司交接款箱时，应由包括运营主管在内的双人核对款箱编号、锁扣（封签），确保寄送款箱无误。</w:t>
      </w:r>
    </w:p>
    <w:p>
      <w:pPr>
        <w:adjustRightInd w:val="0"/>
        <w:snapToGrid w:val="0"/>
        <w:spacing w:line="560" w:lineRule="exact"/>
        <w:ind w:firstLine="640" w:firstLineChars="200"/>
        <w:rPr>
          <w:rFonts w:hint="eastAsia" w:ascii="微软简仿宋" w:hAnsi="新宋体-18030" w:eastAsia="微软简仿宋" w:cs="新宋体-18030"/>
          <w:strike/>
          <w:sz w:val="32"/>
          <w:szCs w:val="32"/>
          <w:lang w:val="zh-CN"/>
        </w:rPr>
      </w:pPr>
      <w:r>
        <w:rPr>
          <w:rFonts w:hint="eastAsia" w:ascii="微软简仿宋" w:hAnsi="新宋体-18030" w:eastAsia="微软简仿宋" w:cs="新宋体-18030"/>
          <w:sz w:val="32"/>
          <w:szCs w:val="32"/>
          <w:lang w:val="zh-CN"/>
        </w:rPr>
        <w:t>3.3.</w:t>
      </w:r>
      <w:r>
        <w:rPr>
          <w:rFonts w:hint="eastAsia" w:ascii="微软简仿宋" w:hAnsi="新宋体-18030" w:eastAsia="微软简仿宋" w:cs="新宋体-18030"/>
          <w:sz w:val="32"/>
          <w:szCs w:val="32"/>
        </w:rPr>
        <w:t>6</w:t>
      </w:r>
      <w:r>
        <w:rPr>
          <w:rFonts w:hint="eastAsia" w:ascii="微软简仿宋" w:hAnsi="新宋体-18030" w:eastAsia="微软简仿宋" w:cs="新宋体-18030"/>
          <w:sz w:val="32"/>
          <w:szCs w:val="32"/>
          <w:lang w:val="zh-CN"/>
        </w:rPr>
        <w:t>营业机构当日不能上缴的不宜流通币、少量外币（单币种封装）、</w:t>
      </w:r>
      <w:r>
        <w:rPr>
          <w:rFonts w:hint="eastAsia" w:ascii="微软简仿宋" w:hAnsi="新宋体-18030" w:eastAsia="微软简仿宋" w:cs="新宋体-18030"/>
          <w:sz w:val="32"/>
          <w:szCs w:val="32"/>
        </w:rPr>
        <w:t>不常用钞币</w:t>
      </w:r>
      <w:r>
        <w:rPr>
          <w:rFonts w:hint="eastAsia" w:ascii="微软简仿宋" w:hAnsi="新宋体-18030" w:eastAsia="微软简仿宋" w:cs="新宋体-18030"/>
          <w:sz w:val="32"/>
          <w:szCs w:val="32"/>
          <w:lang w:val="zh-CN"/>
        </w:rPr>
        <w:t xml:space="preserve">，可由柜员和运营主管双人清点后签章密封，在封装包（袋）上标明币种、券别、张（枚）数、金额、（残损币）等字样，放入柜员款箱保管。封装包（袋）由分行统一配置，为透明材质、不易破坏，拆开后应留有明显痕迹，严禁将普通信封作为封装袋使用，封装包（袋）应统一保管，逐个使用。  </w:t>
      </w:r>
    </w:p>
    <w:p>
      <w:pPr>
        <w:spacing w:line="560" w:lineRule="exact"/>
        <w:ind w:firstLine="640" w:firstLineChars="200"/>
        <w:rPr>
          <w:rFonts w:hint="eastAsia" w:ascii="微软简仿宋" w:hAnsi="新宋体-18030" w:eastAsia="微软简仿宋" w:cs="新宋体-18030"/>
          <w:bCs/>
          <w:sz w:val="32"/>
          <w:szCs w:val="32"/>
        </w:rPr>
      </w:pPr>
      <w:r>
        <w:rPr>
          <w:rFonts w:hint="eastAsia" w:ascii="微软简仿宋" w:hAnsi="新宋体-18030" w:eastAsia="微软简仿宋" w:cs="新宋体-18030"/>
          <w:bCs/>
          <w:sz w:val="32"/>
          <w:szCs w:val="32"/>
        </w:rPr>
        <w:t>3.3.7每日营业终了，各机构在签退前必须检查本机构“运送中现金”内部账户（7+营业机构号+币种 +10010502运送中现金-现金调拨、7+营业机构号+币种 +10010505运送中现金-自助设备，下同）账户余额，确保该账户无异常挂账。原则上“运送中现金”内部账户的挂账，需在挂账日的下一工作日处理完毕，每季末余额必须为零。</w:t>
      </w:r>
    </w:p>
    <w:p>
      <w:pPr>
        <w:spacing w:line="560" w:lineRule="exact"/>
        <w:ind w:firstLine="640" w:firstLineChars="200"/>
        <w:rPr>
          <w:rFonts w:hint="eastAsia" w:ascii="微软简仿宋" w:hAnsi="新宋体-18030" w:eastAsia="微软简仿宋" w:cs="新宋体-18030"/>
          <w:kern w:val="0"/>
          <w:sz w:val="32"/>
          <w:szCs w:val="32"/>
        </w:rPr>
      </w:pPr>
      <w:r>
        <w:rPr>
          <w:rFonts w:hint="eastAsia" w:ascii="微软简仿宋" w:hAnsi="新宋体-18030" w:eastAsia="微软简仿宋" w:cs="新宋体-18030"/>
          <w:bCs/>
          <w:sz w:val="32"/>
          <w:szCs w:val="32"/>
        </w:rPr>
        <w:t>3.3.8分行运</w:t>
      </w:r>
      <w:r>
        <w:rPr>
          <w:rFonts w:hint="eastAsia" w:ascii="微软简仿宋" w:hAnsi="新宋体-18030" w:eastAsia="微软简仿宋" w:cs="新宋体-18030"/>
          <w:kern w:val="0"/>
          <w:sz w:val="32"/>
          <w:szCs w:val="32"/>
        </w:rPr>
        <w:t>营管理部要结合辖内机构的业务结构及现金使用情况，合理设定</w:t>
      </w:r>
      <w:r>
        <w:rPr>
          <w:rFonts w:hint="eastAsia" w:ascii="微软简仿宋" w:hAnsi="新宋体-18030" w:eastAsia="微软简仿宋" w:cs="新宋体-18030"/>
          <w:bCs/>
          <w:sz w:val="32"/>
          <w:szCs w:val="32"/>
        </w:rPr>
        <w:t>“运送中现金”</w:t>
      </w:r>
      <w:r>
        <w:rPr>
          <w:rFonts w:hint="eastAsia" w:ascii="微软简仿宋" w:hAnsi="新宋体-18030" w:eastAsia="微软简仿宋" w:cs="新宋体-18030"/>
          <w:kern w:val="0"/>
          <w:sz w:val="32"/>
          <w:szCs w:val="32"/>
        </w:rPr>
        <w:t>内部账户借方限额，并根据实际情况对该限额实行动态管理，在履行规定的审批手续后及时调整。</w:t>
      </w:r>
    </w:p>
    <w:p>
      <w:pPr>
        <w:adjustRightInd w:val="0"/>
        <w:snapToGrid w:val="0"/>
        <w:spacing w:line="560" w:lineRule="exact"/>
        <w:ind w:firstLine="640" w:firstLineChars="200"/>
        <w:outlineLvl w:val="0"/>
        <w:rPr>
          <w:rFonts w:hint="eastAsia" w:ascii="微软简仿宋" w:hAnsi="新宋体-18030" w:eastAsia="微软简仿宋" w:cs="新宋体-18030"/>
          <w:bCs/>
          <w:sz w:val="32"/>
          <w:szCs w:val="32"/>
          <w:highlight w:val="yellow"/>
        </w:rPr>
      </w:pPr>
      <w:r>
        <w:rPr>
          <w:rFonts w:hint="eastAsia" w:ascii="微软简仿宋" w:eastAsia="微软简仿宋"/>
          <w:sz w:val="32"/>
          <w:szCs w:val="32"/>
          <w:lang w:val="zh-CN"/>
        </w:rPr>
        <w:t>3.3.</w:t>
      </w:r>
      <w:r>
        <w:rPr>
          <w:rFonts w:hint="eastAsia" w:ascii="微软简仿宋" w:eastAsia="微软简仿宋"/>
          <w:sz w:val="32"/>
          <w:szCs w:val="32"/>
        </w:rPr>
        <w:t>9</w:t>
      </w:r>
      <w:r>
        <w:rPr>
          <w:rFonts w:hint="eastAsia" w:ascii="微软简仿宋" w:hAnsi="新宋体-18030" w:eastAsia="微软简仿宋" w:cs="新宋体-18030"/>
          <w:bCs/>
          <w:sz w:val="32"/>
          <w:szCs w:val="32"/>
        </w:rPr>
        <w:t>每月月末最后一日，各营业机构及分行作业中心要记录本机构的库存现金的券别，</w:t>
      </w:r>
      <w:r>
        <w:rPr>
          <w:rFonts w:hint="eastAsia" w:ascii="微软简仿宋" w:hAnsi="新宋体-18030" w:eastAsia="微软简仿宋" w:cs="新宋体-18030"/>
          <w:bCs/>
          <w:sz w:val="32"/>
          <w:szCs w:val="32"/>
          <w:highlight w:val="yellow"/>
        </w:rPr>
        <w:t>并通过“人民币券别盘库维护”交易录入至系统内。</w:t>
      </w:r>
    </w:p>
    <w:p>
      <w:pPr>
        <w:adjustRightInd w:val="0"/>
        <w:snapToGrid w:val="0"/>
        <w:spacing w:line="560" w:lineRule="exact"/>
        <w:ind w:firstLine="640" w:firstLineChars="200"/>
        <w:outlineLvl w:val="0"/>
        <w:rPr>
          <w:rFonts w:hint="eastAsia" w:ascii="微软简仿宋" w:eastAsia="微软简仿宋"/>
          <w:sz w:val="32"/>
          <w:szCs w:val="32"/>
          <w:lang w:val="zh-CN"/>
        </w:rPr>
      </w:pPr>
      <w:r>
        <w:rPr>
          <w:rFonts w:hint="eastAsia" w:ascii="微软简仿宋" w:eastAsia="微软简仿宋"/>
          <w:sz w:val="32"/>
          <w:szCs w:val="32"/>
        </w:rPr>
        <w:t>3.3.10</w:t>
      </w:r>
      <w:r>
        <w:rPr>
          <w:rFonts w:hint="eastAsia" w:ascii="微软简仿宋" w:eastAsia="微软简仿宋"/>
          <w:sz w:val="32"/>
          <w:szCs w:val="32"/>
          <w:lang w:val="zh-CN"/>
        </w:rPr>
        <w:t>各营业机构应根据分行计划财务部门核定的库存限额，结合当地监管要求及本机构业务特点，合理确定营业机构库存现金的限额，加强库存现金管理，减少无息资产占用。</w:t>
      </w:r>
    </w:p>
    <w:p>
      <w:pPr>
        <w:adjustRightInd w:val="0"/>
        <w:snapToGrid w:val="0"/>
        <w:spacing w:line="560" w:lineRule="exact"/>
        <w:ind w:firstLine="640" w:firstLineChars="200"/>
        <w:rPr>
          <w:rFonts w:hint="eastAsia" w:ascii="微软简仿宋" w:eastAsia="微软简仿宋"/>
          <w:sz w:val="32"/>
          <w:szCs w:val="32"/>
        </w:rPr>
      </w:pPr>
      <w:r>
        <w:rPr>
          <w:rFonts w:hint="eastAsia" w:ascii="微软简仿宋" w:eastAsia="微软简仿宋"/>
          <w:sz w:val="32"/>
          <w:szCs w:val="32"/>
        </w:rPr>
        <w:t>3.4冠字号码管理</w:t>
      </w:r>
    </w:p>
    <w:p>
      <w:pPr>
        <w:adjustRightInd w:val="0"/>
        <w:snapToGrid w:val="0"/>
        <w:spacing w:line="560" w:lineRule="exact"/>
        <w:ind w:firstLine="640" w:firstLineChars="200"/>
        <w:rPr>
          <w:rFonts w:hint="eastAsia" w:ascii="微软简仿宋" w:eastAsia="微软简仿宋"/>
          <w:sz w:val="32"/>
          <w:szCs w:val="32"/>
        </w:rPr>
      </w:pPr>
      <w:r>
        <w:rPr>
          <w:rFonts w:hint="eastAsia" w:ascii="微软简仿宋" w:eastAsia="微软简仿宋"/>
          <w:sz w:val="32"/>
          <w:szCs w:val="32"/>
        </w:rPr>
        <w:t>3.4.1</w:t>
      </w:r>
      <w:r>
        <w:rPr>
          <w:rFonts w:hint="eastAsia" w:ascii="微软简仿宋" w:eastAsia="微软简仿宋"/>
          <w:sz w:val="32"/>
          <w:szCs w:val="32"/>
          <w:highlight w:val="yellow"/>
        </w:rPr>
        <w:t>各分行应结合实际情况，参考以下方式防止冠字号码数据丢失</w:t>
      </w:r>
      <w:r>
        <w:rPr>
          <w:rFonts w:hint="eastAsia" w:ascii="微软简仿宋" w:eastAsia="微软简仿宋"/>
          <w:sz w:val="32"/>
          <w:szCs w:val="32"/>
        </w:rPr>
        <w:t>：清分机开</w:t>
      </w:r>
      <w:r>
        <w:rPr>
          <w:rFonts w:hint="eastAsia" w:ascii="微软简仿宋" w:eastAsia="微软简仿宋"/>
          <w:sz w:val="32"/>
          <w:szCs w:val="32"/>
          <w:highlight w:val="yellow"/>
        </w:rPr>
        <w:t>机时测试</w:t>
      </w:r>
      <w:r>
        <w:rPr>
          <w:rFonts w:hint="eastAsia" w:ascii="微软简仿宋" w:eastAsia="微软简仿宋"/>
          <w:sz w:val="32"/>
          <w:szCs w:val="32"/>
        </w:rPr>
        <w:t>，并规定使用过程的抽查频率；在清分环节进行校验，对清分的纸币张数与冠字号码记录条数进行抽检校验；</w:t>
      </w:r>
      <w:r>
        <w:rPr>
          <w:rFonts w:hint="eastAsia" w:ascii="微软简仿宋" w:eastAsia="微软简仿宋"/>
          <w:sz w:val="32"/>
          <w:szCs w:val="32"/>
          <w:highlight w:val="yellow"/>
        </w:rPr>
        <w:t>现金类自助机具加钞后取出若干张纸币后查验冠字号码数据</w:t>
      </w:r>
      <w:r>
        <w:rPr>
          <w:rFonts w:hint="eastAsia" w:ascii="微软简仿宋" w:eastAsia="微软简仿宋"/>
          <w:sz w:val="32"/>
          <w:szCs w:val="32"/>
        </w:rPr>
        <w:t>。</w:t>
      </w:r>
    </w:p>
    <w:p>
      <w:pPr>
        <w:adjustRightInd w:val="0"/>
        <w:snapToGrid w:val="0"/>
        <w:spacing w:line="560" w:lineRule="exact"/>
        <w:ind w:firstLine="640" w:firstLineChars="200"/>
        <w:rPr>
          <w:rFonts w:hint="eastAsia" w:ascii="微软简仿宋" w:eastAsia="微软简仿宋"/>
          <w:sz w:val="32"/>
          <w:szCs w:val="32"/>
        </w:rPr>
      </w:pPr>
      <w:r>
        <w:rPr>
          <w:rFonts w:hint="eastAsia" w:ascii="微软简仿宋" w:eastAsia="微软简仿宋"/>
          <w:sz w:val="32"/>
          <w:szCs w:val="32"/>
        </w:rPr>
        <w:t>3.4.2</w:t>
      </w:r>
      <w:r>
        <w:rPr>
          <w:rFonts w:hint="eastAsia" w:ascii="微软简仿宋" w:eastAsia="微软简仿宋"/>
          <w:sz w:val="32"/>
          <w:szCs w:val="32"/>
          <w:lang w:val="zh-CN"/>
        </w:rPr>
        <w:t>各</w:t>
      </w:r>
      <w:r>
        <w:rPr>
          <w:rFonts w:hint="eastAsia" w:ascii="微软简仿宋" w:eastAsia="微软简仿宋"/>
          <w:sz w:val="32"/>
          <w:szCs w:val="32"/>
        </w:rPr>
        <w:t>营业机构如检查发现对外支付的现金在冠字号码查询系统中无记录，应立即暂停本批次现金支付，经重新清分并确认已记录冠字号码信息后方可对外支付。如机具出现故障，应同时向上级部门报告，并与机具供应商联系，及时进行维护处理。</w:t>
      </w:r>
    </w:p>
    <w:p>
      <w:pPr>
        <w:snapToGrid w:val="0"/>
        <w:spacing w:line="560" w:lineRule="exact"/>
        <w:ind w:firstLine="640" w:firstLineChars="200"/>
        <w:rPr>
          <w:rFonts w:hint="eastAsia" w:ascii="微软简仿宋" w:eastAsia="微软简仿宋"/>
          <w:sz w:val="32"/>
          <w:szCs w:val="32"/>
        </w:rPr>
      </w:pPr>
      <w:r>
        <w:rPr>
          <w:rFonts w:hint="eastAsia" w:ascii="微软简仿宋" w:eastAsia="微软简仿宋"/>
          <w:sz w:val="32"/>
          <w:szCs w:val="32"/>
        </w:rPr>
        <w:t>3.5机具管理</w:t>
      </w:r>
    </w:p>
    <w:p>
      <w:pPr>
        <w:snapToGrid w:val="0"/>
        <w:spacing w:line="560" w:lineRule="exact"/>
        <w:ind w:firstLine="640" w:firstLineChars="200"/>
        <w:rPr>
          <w:rFonts w:ascii="微软简仿宋" w:eastAsia="微软简仿宋"/>
          <w:sz w:val="32"/>
          <w:szCs w:val="32"/>
        </w:rPr>
      </w:pPr>
      <w:r>
        <w:rPr>
          <w:rFonts w:hint="eastAsia" w:ascii="微软简仿宋" w:eastAsia="微软简仿宋"/>
          <w:sz w:val="32"/>
          <w:szCs w:val="32"/>
        </w:rPr>
        <w:t>各分行</w:t>
      </w:r>
      <w:r>
        <w:rPr>
          <w:rFonts w:hint="eastAsia" w:ascii="微软简仿宋" w:hAnsi="新宋体-18030" w:eastAsia="微软简仿宋" w:cs="新宋体-18030"/>
          <w:bCs/>
          <w:sz w:val="32"/>
          <w:szCs w:val="32"/>
        </w:rPr>
        <w:t>运</w:t>
      </w:r>
      <w:r>
        <w:rPr>
          <w:rFonts w:hint="eastAsia" w:ascii="微软简仿宋" w:hAnsi="新宋体-18030" w:eastAsia="微软简仿宋" w:cs="新宋体-18030"/>
          <w:kern w:val="0"/>
          <w:sz w:val="32"/>
          <w:szCs w:val="32"/>
        </w:rPr>
        <w:t>营管理部应</w:t>
      </w:r>
      <w:r>
        <w:rPr>
          <w:rFonts w:hint="eastAsia" w:ascii="微软简仿宋" w:eastAsia="微软简仿宋"/>
          <w:sz w:val="32"/>
          <w:szCs w:val="32"/>
        </w:rPr>
        <w:t>加强现金机具</w:t>
      </w:r>
      <w:r>
        <w:rPr>
          <w:rFonts w:hint="eastAsia" w:ascii="微软简仿宋" w:hAnsi="微软简仿宋" w:eastAsia="微软简仿宋"/>
          <w:color w:val="000000"/>
          <w:spacing w:val="-6"/>
          <w:sz w:val="32"/>
          <w:szCs w:val="32"/>
        </w:rPr>
        <w:t>巡检，安排机具厂家工程师对本行现金机具设备和冠字号码信息系统进行维护和检测，及时升级防范假币技术参数，并出具机具巡检、升级和维护记录，保证设备性能稳定，并能够识别假币并记录冠字号码，确保系统正常运行。</w:t>
      </w:r>
      <w:r>
        <w:rPr>
          <w:rFonts w:hint="eastAsia" w:ascii="微软简仿宋" w:hAnsi="微软简仿宋" w:eastAsia="微软简仿宋"/>
          <w:color w:val="000000"/>
          <w:spacing w:val="-6"/>
          <w:sz w:val="32"/>
          <w:szCs w:val="32"/>
          <w:highlight w:val="yellow"/>
        </w:rPr>
        <w:t>与机具厂家签订协议或提供承诺，规定冠字号码记录、存储和查询各环节中的职责，明确在处理数据丢失或误读时应承担的责任</w:t>
      </w:r>
      <w:r>
        <w:rPr>
          <w:rFonts w:hint="eastAsia" w:ascii="微软简仿宋" w:hAnsi="微软简仿宋" w:eastAsia="微软简仿宋"/>
          <w:color w:val="000000"/>
          <w:spacing w:val="-6"/>
          <w:sz w:val="32"/>
          <w:szCs w:val="32"/>
        </w:rPr>
        <w:t>。</w:t>
      </w:r>
    </w:p>
    <w:p>
      <w:pPr>
        <w:adjustRightInd w:val="0"/>
        <w:snapToGrid w:val="0"/>
        <w:spacing w:line="560" w:lineRule="exact"/>
        <w:ind w:firstLine="640" w:firstLineChars="200"/>
        <w:outlineLvl w:val="0"/>
        <w:rPr>
          <w:rFonts w:hint="eastAsia" w:ascii="微软简仿宋" w:hAnsi="新宋体-18030" w:eastAsia="微软简仿宋" w:cs="新宋体-18030"/>
          <w:sz w:val="32"/>
          <w:szCs w:val="32"/>
          <w:lang w:val="zh-CN"/>
        </w:rPr>
      </w:pPr>
      <w:r>
        <w:rPr>
          <w:rFonts w:hint="eastAsia" w:ascii="微软简仿宋" w:eastAsia="微软简仿宋"/>
          <w:sz w:val="32"/>
          <w:szCs w:val="32"/>
        </w:rPr>
        <w:t>3.6</w:t>
      </w:r>
      <w:r>
        <w:rPr>
          <w:rFonts w:hint="eastAsia" w:ascii="微软简仿宋" w:hAnsi="新宋体-18030" w:eastAsia="微软简仿宋" w:cs="新宋体-18030"/>
          <w:sz w:val="32"/>
          <w:szCs w:val="32"/>
          <w:lang w:val="zh-CN"/>
        </w:rPr>
        <w:t>长短款处理</w:t>
      </w:r>
    </w:p>
    <w:p>
      <w:pPr>
        <w:widowControl/>
        <w:shd w:val="clear" w:color="auto" w:fill="FFFFFF"/>
        <w:snapToGrid w:val="0"/>
        <w:spacing w:line="560" w:lineRule="exact"/>
        <w:ind w:firstLine="640" w:firstLineChars="200"/>
        <w:rPr>
          <w:rFonts w:hint="eastAsia" w:ascii="微软简仿宋" w:hAnsi="新宋体-18030" w:eastAsia="微软简仿宋" w:cs="新宋体-18030"/>
          <w:kern w:val="0"/>
          <w:sz w:val="32"/>
          <w:szCs w:val="32"/>
          <w:lang w:val="zh-CN"/>
        </w:rPr>
      </w:pPr>
      <w:r>
        <w:rPr>
          <w:rFonts w:hint="eastAsia" w:ascii="微软简仿宋" w:hAnsi="新宋体-18030" w:eastAsia="微软简仿宋" w:cs="新宋体-18030"/>
          <w:kern w:val="0"/>
          <w:sz w:val="32"/>
          <w:szCs w:val="32"/>
        </w:rPr>
        <w:t>3.6.1</w:t>
      </w:r>
      <w:r>
        <w:rPr>
          <w:rFonts w:hint="eastAsia" w:ascii="微软简仿宋" w:hAnsi="新宋体-18030" w:eastAsia="微软简仿宋" w:cs="新宋体-18030"/>
          <w:kern w:val="0"/>
          <w:sz w:val="32"/>
          <w:szCs w:val="32"/>
          <w:lang w:val="zh-CN"/>
        </w:rPr>
        <w:t>单笔金额在等值人民币1000元（不含）以下的出纳长短款，经营业机构分管运营副行长审批后进行挂账处理；单笔金额在等值人民币1000元（含）以上的出纳长短款，需报分行运营管理部负责人审批（可OA邮件或其他可追溯的方式审批）后进行挂账处理。自助设备长短款挂账由核算机构分管运营副行长或分行作业中心主任审批后进行挂账处理。出纳长短款及自助设备长短款查明原因后，按挂账审批规则进行调账处理。</w:t>
      </w:r>
    </w:p>
    <w:p>
      <w:pPr>
        <w:adjustRightInd w:val="0"/>
        <w:snapToGrid w:val="0"/>
        <w:spacing w:line="560" w:lineRule="exact"/>
        <w:ind w:firstLine="640" w:firstLineChars="200"/>
        <w:outlineLvl w:val="0"/>
        <w:rPr>
          <w:rFonts w:hint="eastAsia" w:ascii="微软简仿宋" w:hAnsi="新宋体-18030" w:eastAsia="微软简仿宋" w:cs="新宋体-18030"/>
          <w:sz w:val="32"/>
          <w:szCs w:val="32"/>
          <w:lang w:val="zh-CN"/>
        </w:rPr>
      </w:pPr>
      <w:r>
        <w:rPr>
          <w:rFonts w:hint="eastAsia" w:ascii="微软简仿宋" w:hAnsi="新宋体-18030" w:eastAsia="微软简仿宋" w:cs="新宋体-18030"/>
          <w:sz w:val="32"/>
          <w:szCs w:val="32"/>
        </w:rPr>
        <w:t>3.6.2年终决算前，累计挂账</w:t>
      </w:r>
      <w:r>
        <w:rPr>
          <w:rFonts w:hint="eastAsia" w:ascii="微软简仿宋" w:eastAsia="微软简仿宋"/>
          <w:sz w:val="32"/>
          <w:szCs w:val="32"/>
        </w:rPr>
        <w:t>6个月</w:t>
      </w:r>
      <w:r>
        <w:rPr>
          <w:rFonts w:hint="eastAsia" w:ascii="微软简仿宋" w:hAnsi="新宋体-18030" w:eastAsia="微软简仿宋" w:cs="新宋体-18030"/>
          <w:sz w:val="32"/>
          <w:szCs w:val="32"/>
        </w:rPr>
        <w:t>（含）以上的现金短款，在实施了必要的保全措施、追究相关人员责任后仍不能弥补的，</w:t>
      </w:r>
      <w:r>
        <w:rPr>
          <w:rFonts w:hint="eastAsia" w:ascii="微软简仿宋" w:hAnsi="新宋体-18030" w:eastAsia="微软简仿宋" w:cs="新宋体-18030"/>
          <w:sz w:val="32"/>
          <w:szCs w:val="32"/>
          <w:lang w:val="zh-CN"/>
        </w:rPr>
        <w:t>按照《华夏银行营业外支出管理办法》规定审批后</w:t>
      </w:r>
      <w:r>
        <w:rPr>
          <w:rFonts w:hint="eastAsia" w:ascii="微软简仿宋" w:hAnsi="新宋体-18030" w:eastAsia="微软简仿宋" w:cs="新宋体-18030"/>
          <w:sz w:val="32"/>
          <w:szCs w:val="32"/>
        </w:rPr>
        <w:t>计入</w:t>
      </w:r>
      <w:r>
        <w:rPr>
          <w:rFonts w:hint="eastAsia" w:ascii="微软简仿宋" w:hAnsi="新宋体-18030" w:eastAsia="微软简仿宋" w:cs="新宋体-18030"/>
          <w:sz w:val="32"/>
          <w:szCs w:val="32"/>
          <w:lang w:val="zh-CN"/>
        </w:rPr>
        <w:t>“营业外支出</w:t>
      </w:r>
      <w:r>
        <w:rPr>
          <w:rFonts w:hint="eastAsia" w:ascii="微软简仿宋" w:hAnsi="新宋体-18030" w:eastAsia="微软简仿宋" w:cs="新宋体-18030"/>
          <w:sz w:val="32"/>
          <w:szCs w:val="32"/>
        </w:rPr>
        <w:t>-出纳短款</w:t>
      </w:r>
      <w:r>
        <w:rPr>
          <w:rFonts w:hint="eastAsia" w:ascii="微软简仿宋" w:hAnsi="新宋体-18030" w:eastAsia="微软简仿宋" w:cs="新宋体-18030"/>
          <w:sz w:val="32"/>
          <w:szCs w:val="32"/>
          <w:lang w:val="zh-CN"/>
        </w:rPr>
        <w:t>”科目。</w:t>
      </w:r>
      <w:r>
        <w:rPr>
          <w:rFonts w:hint="eastAsia" w:ascii="微软简仿宋" w:eastAsia="微软简仿宋" w:cs="微软简仿宋"/>
          <w:sz w:val="32"/>
          <w:szCs w:val="32"/>
        </w:rPr>
        <w:t>涉及案件的，履行案件处理相关程序。</w:t>
      </w:r>
    </w:p>
    <w:p>
      <w:pPr>
        <w:adjustRightInd w:val="0"/>
        <w:snapToGrid w:val="0"/>
        <w:spacing w:line="560" w:lineRule="exact"/>
        <w:ind w:firstLine="640" w:firstLineChars="200"/>
        <w:rPr>
          <w:rFonts w:hint="eastAsia" w:ascii="微软简仿宋" w:hAnsi="Calibri" w:eastAsia="微软简仿宋"/>
          <w:sz w:val="32"/>
          <w:szCs w:val="32"/>
        </w:rPr>
      </w:pPr>
      <w:r>
        <w:rPr>
          <w:rFonts w:hint="eastAsia" w:ascii="微软简仿宋" w:hAnsi="新宋体-18030" w:eastAsia="微软简仿宋" w:cs="新宋体-18030"/>
          <w:sz w:val="32"/>
          <w:szCs w:val="32"/>
        </w:rPr>
        <w:t>3.6.3年终决算前，累计挂账</w:t>
      </w:r>
      <w:r>
        <w:rPr>
          <w:rFonts w:hint="eastAsia" w:ascii="微软简仿宋" w:eastAsia="微软简仿宋"/>
          <w:sz w:val="32"/>
          <w:szCs w:val="32"/>
        </w:rPr>
        <w:t>6个月</w:t>
      </w:r>
      <w:r>
        <w:rPr>
          <w:rFonts w:hint="eastAsia" w:ascii="微软简仿宋" w:hAnsi="新宋体-18030" w:eastAsia="微软简仿宋" w:cs="新宋体-18030"/>
          <w:sz w:val="32"/>
          <w:szCs w:val="32"/>
        </w:rPr>
        <w:t>（含）以上无法处理的现金长款，经分行计划财务部门审核，由分行行领导审批后，计入“营业外收入-出纳长款收入”科目。</w:t>
      </w:r>
    </w:p>
    <w:p>
      <w:pPr>
        <w:adjustRightInd w:val="0"/>
        <w:snapToGrid w:val="0"/>
        <w:spacing w:line="560" w:lineRule="exact"/>
        <w:ind w:firstLine="640" w:firstLineChars="200"/>
        <w:outlineLvl w:val="0"/>
        <w:rPr>
          <w:rFonts w:hint="eastAsia" w:ascii="微软简仿宋" w:hAnsi="新宋体-18030" w:eastAsia="微软简仿宋" w:cs="新宋体-18030"/>
          <w:sz w:val="32"/>
          <w:szCs w:val="32"/>
          <w:lang w:val="zh-CN"/>
        </w:rPr>
      </w:pPr>
      <w:r>
        <w:rPr>
          <w:rFonts w:hint="eastAsia" w:ascii="微软简仿宋" w:hAnsi="新宋体-18030" w:eastAsia="微软简仿宋" w:cs="新宋体-18030"/>
          <w:sz w:val="32"/>
          <w:szCs w:val="32"/>
          <w:lang w:val="zh-CN"/>
        </w:rPr>
        <w:t>3.</w:t>
      </w:r>
      <w:r>
        <w:rPr>
          <w:rFonts w:hint="eastAsia" w:ascii="微软简仿宋" w:hAnsi="新宋体-18030" w:eastAsia="微软简仿宋" w:cs="新宋体-18030"/>
          <w:sz w:val="32"/>
          <w:szCs w:val="32"/>
        </w:rPr>
        <w:t>7</w:t>
      </w:r>
      <w:r>
        <w:rPr>
          <w:rFonts w:hint="eastAsia" w:ascii="微软简仿宋" w:hAnsi="新宋体-18030" w:eastAsia="微软简仿宋" w:cs="新宋体-18030"/>
          <w:sz w:val="32"/>
          <w:szCs w:val="32"/>
          <w:lang w:val="zh-CN"/>
        </w:rPr>
        <w:t>外币现钞的特殊要求</w:t>
      </w:r>
    </w:p>
    <w:p>
      <w:pPr>
        <w:adjustRightInd w:val="0"/>
        <w:snapToGrid w:val="0"/>
        <w:spacing w:line="560" w:lineRule="exact"/>
        <w:ind w:firstLine="640" w:firstLineChars="200"/>
        <w:outlineLvl w:val="0"/>
        <w:rPr>
          <w:rFonts w:hint="eastAsia" w:ascii="微软简仿宋" w:hAnsi="新宋体-18030" w:eastAsia="微软简仿宋" w:cs="新宋体-18030"/>
          <w:sz w:val="32"/>
          <w:szCs w:val="32"/>
          <w:lang w:val="zh-CN"/>
        </w:rPr>
      </w:pPr>
      <w:r>
        <w:rPr>
          <w:rFonts w:hint="eastAsia" w:ascii="微软简仿宋" w:hAnsi="新宋体-18030" w:eastAsia="微软简仿宋" w:cs="新宋体-18030"/>
          <w:sz w:val="32"/>
          <w:szCs w:val="32"/>
          <w:lang w:val="zh-CN"/>
        </w:rPr>
        <w:t>3.</w:t>
      </w:r>
      <w:r>
        <w:rPr>
          <w:rFonts w:hint="eastAsia" w:ascii="微软简仿宋" w:hAnsi="新宋体-18030" w:eastAsia="微软简仿宋" w:cs="新宋体-18030"/>
          <w:sz w:val="32"/>
          <w:szCs w:val="32"/>
        </w:rPr>
        <w:t>7</w:t>
      </w:r>
      <w:r>
        <w:rPr>
          <w:rFonts w:hint="eastAsia" w:ascii="微软简仿宋" w:hAnsi="新宋体-18030" w:eastAsia="微软简仿宋" w:cs="新宋体-18030"/>
          <w:sz w:val="32"/>
          <w:szCs w:val="32"/>
          <w:lang w:val="zh-CN"/>
        </w:rPr>
        <w:t>.1目前我行可受理美元、港币、欧元、英镑、日元5种外币现钞。最小券别分别为美元1元、港币10元、欧元5元、英镑5元、日元1000元。</w:t>
      </w:r>
      <w:r>
        <w:rPr>
          <w:rFonts w:hint="eastAsia" w:eastAsia="微软简仿宋"/>
          <w:sz w:val="32"/>
        </w:rPr>
        <w:t>分行可根据当地实际业务需求在上述范围内确定具体币种及券别。</w:t>
      </w:r>
    </w:p>
    <w:p>
      <w:pPr>
        <w:adjustRightInd w:val="0"/>
        <w:snapToGrid w:val="0"/>
        <w:spacing w:line="560" w:lineRule="exact"/>
        <w:ind w:firstLine="640" w:firstLineChars="200"/>
        <w:outlineLvl w:val="0"/>
        <w:rPr>
          <w:rFonts w:hint="eastAsia" w:ascii="微软简仿宋" w:hAnsi="新宋体-18030" w:eastAsia="微软简仿宋" w:cs="新宋体-18030"/>
          <w:sz w:val="32"/>
          <w:szCs w:val="32"/>
          <w:lang w:val="zh-CN"/>
        </w:rPr>
      </w:pPr>
      <w:r>
        <w:rPr>
          <w:rFonts w:hint="eastAsia" w:ascii="微软简仿宋" w:hAnsi="新宋体-18030" w:eastAsia="微软简仿宋" w:cs="新宋体-18030"/>
          <w:sz w:val="32"/>
          <w:szCs w:val="32"/>
          <w:lang w:val="zh-CN"/>
        </w:rPr>
        <w:t>3.</w:t>
      </w:r>
      <w:r>
        <w:rPr>
          <w:rFonts w:hint="eastAsia" w:ascii="微软简仿宋" w:hAnsi="新宋体-18030" w:eastAsia="微软简仿宋" w:cs="新宋体-18030"/>
          <w:sz w:val="32"/>
          <w:szCs w:val="32"/>
        </w:rPr>
        <w:t>7</w:t>
      </w:r>
      <w:r>
        <w:rPr>
          <w:rFonts w:hint="eastAsia" w:ascii="微软简仿宋" w:hAnsi="新宋体-18030" w:eastAsia="微软简仿宋" w:cs="新宋体-18030"/>
          <w:sz w:val="32"/>
          <w:szCs w:val="32"/>
          <w:lang w:val="zh-CN"/>
        </w:rPr>
        <w:t>.2我行不受理外币铸币。</w:t>
      </w:r>
    </w:p>
    <w:p>
      <w:pPr>
        <w:adjustRightInd w:val="0"/>
        <w:snapToGrid w:val="0"/>
        <w:spacing w:line="560" w:lineRule="exact"/>
        <w:ind w:firstLine="640" w:firstLineChars="200"/>
        <w:outlineLvl w:val="0"/>
        <w:rPr>
          <w:rFonts w:hint="eastAsia" w:ascii="微软简仿宋" w:hAnsi="新宋体-18030" w:eastAsia="微软简仿宋" w:cs="新宋体-18030"/>
          <w:sz w:val="32"/>
          <w:szCs w:val="32"/>
          <w:lang w:val="zh-CN"/>
        </w:rPr>
      </w:pPr>
      <w:r>
        <w:rPr>
          <w:rFonts w:hint="eastAsia" w:ascii="微软简仿宋" w:hAnsi="新宋体-18030" w:eastAsia="微软简仿宋" w:cs="新宋体-18030"/>
          <w:sz w:val="32"/>
          <w:szCs w:val="32"/>
          <w:lang w:val="zh-CN"/>
        </w:rPr>
        <w:t>3.</w:t>
      </w:r>
      <w:r>
        <w:rPr>
          <w:rFonts w:hint="eastAsia" w:ascii="微软简仿宋" w:hAnsi="新宋体-18030" w:eastAsia="微软简仿宋" w:cs="新宋体-18030"/>
          <w:sz w:val="32"/>
          <w:szCs w:val="32"/>
        </w:rPr>
        <w:t>8</w:t>
      </w:r>
      <w:r>
        <w:rPr>
          <w:rFonts w:hint="eastAsia" w:ascii="微软简仿宋" w:hAnsi="新宋体-18030" w:eastAsia="微软简仿宋" w:cs="新宋体-18030"/>
          <w:sz w:val="32"/>
          <w:szCs w:val="32"/>
          <w:lang w:val="zh-CN"/>
        </w:rPr>
        <w:t>其他说明</w:t>
      </w:r>
    </w:p>
    <w:p>
      <w:pPr>
        <w:adjustRightInd w:val="0"/>
        <w:snapToGrid w:val="0"/>
        <w:spacing w:line="560" w:lineRule="exact"/>
        <w:ind w:firstLine="640" w:firstLineChars="200"/>
        <w:rPr>
          <w:rFonts w:hint="eastAsia" w:ascii="微软简仿宋" w:hAnsi="新宋体-18030" w:eastAsia="微软简仿宋" w:cs="新宋体-18030"/>
          <w:b/>
          <w:sz w:val="32"/>
          <w:szCs w:val="20"/>
        </w:rPr>
      </w:pPr>
      <w:r>
        <w:rPr>
          <w:rFonts w:hint="eastAsia" w:ascii="微软简仿宋" w:hAnsi="新宋体-18030" w:eastAsia="微软简仿宋" w:cs="新宋体-18030"/>
          <w:sz w:val="32"/>
          <w:szCs w:val="32"/>
          <w:lang w:val="zh-CN"/>
        </w:rPr>
        <w:t>当地人民银行另有规定的，应从其规定。</w:t>
      </w:r>
    </w:p>
    <w:p>
      <w:pPr>
        <w:adjustRightInd w:val="0"/>
        <w:snapToGrid w:val="0"/>
        <w:spacing w:line="560" w:lineRule="exact"/>
        <w:ind w:firstLine="592" w:firstLineChars="185"/>
        <w:rPr>
          <w:rFonts w:hint="eastAsia" w:ascii="黑体" w:hAnsi="宋体" w:eastAsia="黑体" w:cs="宋体"/>
          <w:sz w:val="32"/>
          <w:szCs w:val="32"/>
        </w:rPr>
      </w:pPr>
      <w:r>
        <w:rPr>
          <w:rFonts w:hint="eastAsia" w:ascii="黑体" w:hAnsi="宋体" w:eastAsia="黑体" w:cs="宋体"/>
          <w:sz w:val="32"/>
          <w:szCs w:val="32"/>
        </w:rPr>
        <w:t>4  流程图与操作要求</w:t>
      </w:r>
    </w:p>
    <w:p>
      <w:pPr>
        <w:adjustRightInd w:val="0"/>
        <w:snapToGrid w:val="0"/>
        <w:spacing w:line="560" w:lineRule="exact"/>
        <w:ind w:firstLine="592" w:firstLineChars="185"/>
        <w:outlineLvl w:val="0"/>
        <w:rPr>
          <w:rFonts w:hint="eastAsia" w:ascii="微软简仿宋" w:hAnsi="新宋体-18030" w:eastAsia="微软简仿宋" w:cs="新宋体-18030"/>
          <w:sz w:val="32"/>
          <w:szCs w:val="32"/>
          <w:lang w:val="zh-CN"/>
        </w:rPr>
      </w:pPr>
      <w:r>
        <w:rPr>
          <w:rFonts w:hint="eastAsia" w:ascii="微软简仿宋" w:hAnsi="新宋体-18030" w:eastAsia="微软简仿宋" w:cs="新宋体-18030"/>
          <w:sz w:val="32"/>
          <w:szCs w:val="32"/>
          <w:lang w:val="zh-CN"/>
        </w:rPr>
        <w:t>流程概述：本业务流程包括柜员间现金调剂子流程（</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.1）、支行向分行缴存现金子流程（</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.2）、支行向分行领取现金子流程（</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.3）、分行向人民银行/同业缴存现金子流程（</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.4）、分行向人民银行提取现金子流程（联网取现）（</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.5）、分行向人民银行/同业提取现金子流程（</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.6）、人民币兑换子流程（</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.7）、现金预约取款子流程（</w:t>
      </w:r>
      <w:r>
        <w:rPr>
          <w:rFonts w:hint="eastAsia" w:ascii="微软简仿宋" w:hAnsi="新宋体-18030" w:eastAsia="微软简仿宋" w:cs="新宋体-18030"/>
          <w:sz w:val="32"/>
          <w:szCs w:val="32"/>
        </w:rPr>
        <w:t>4.8</w:t>
      </w:r>
      <w:r>
        <w:rPr>
          <w:rFonts w:hint="eastAsia" w:ascii="微软简仿宋" w:hAnsi="新宋体-18030" w:eastAsia="微软简仿宋" w:cs="新宋体-18030"/>
          <w:sz w:val="32"/>
          <w:szCs w:val="32"/>
          <w:lang w:val="zh-CN"/>
        </w:rPr>
        <w:t>）、纪念币预约兑换子流程（</w:t>
      </w:r>
      <w:r>
        <w:rPr>
          <w:rFonts w:hint="eastAsia" w:ascii="微软简仿宋" w:hAnsi="新宋体-18030" w:eastAsia="微软简仿宋" w:cs="新宋体-18030"/>
          <w:sz w:val="32"/>
          <w:szCs w:val="32"/>
        </w:rPr>
        <w:t>4.9</w:t>
      </w:r>
      <w:r>
        <w:rPr>
          <w:rFonts w:hint="eastAsia" w:ascii="微软简仿宋" w:hAnsi="新宋体-18030" w:eastAsia="微软简仿宋" w:cs="新宋体-18030"/>
          <w:sz w:val="32"/>
          <w:szCs w:val="32"/>
          <w:lang w:val="zh-CN"/>
        </w:rPr>
        <w:t>）、假币鉴别及收缴子流程（</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w:t>
      </w:r>
      <w:r>
        <w:rPr>
          <w:rFonts w:hint="eastAsia" w:ascii="微软简仿宋" w:hAnsi="新宋体-18030" w:eastAsia="微软简仿宋" w:cs="新宋体-18030"/>
          <w:sz w:val="32"/>
          <w:szCs w:val="32"/>
        </w:rPr>
        <w:t>10</w:t>
      </w:r>
      <w:r>
        <w:rPr>
          <w:rFonts w:hint="eastAsia" w:ascii="微软简仿宋" w:hAnsi="新宋体-18030" w:eastAsia="微软简仿宋" w:cs="新宋体-18030"/>
          <w:sz w:val="32"/>
          <w:szCs w:val="32"/>
          <w:lang w:val="zh-CN"/>
        </w:rPr>
        <w:t>）、冠字号码查询子流程（</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w:t>
      </w:r>
      <w:r>
        <w:rPr>
          <w:rFonts w:hint="eastAsia" w:ascii="微软简仿宋" w:hAnsi="新宋体-18030" w:eastAsia="微软简仿宋" w:cs="新宋体-18030"/>
          <w:sz w:val="32"/>
          <w:szCs w:val="32"/>
        </w:rPr>
        <w:t>11</w:t>
      </w:r>
      <w:r>
        <w:rPr>
          <w:rFonts w:hint="eastAsia" w:ascii="微软简仿宋" w:hAnsi="新宋体-18030" w:eastAsia="微软简仿宋" w:cs="新宋体-18030"/>
          <w:sz w:val="32"/>
          <w:szCs w:val="32"/>
          <w:lang w:val="zh-CN"/>
        </w:rPr>
        <w:t>）、</w:t>
      </w:r>
      <w:r>
        <w:rPr>
          <w:rFonts w:hint="eastAsia" w:ascii="微软简仿宋" w:eastAsia="微软简仿宋" w:cs="微软简仿宋"/>
          <w:sz w:val="32"/>
          <w:szCs w:val="32"/>
        </w:rPr>
        <w:t>柜台分币结转子流程</w:t>
      </w:r>
      <w:r>
        <w:rPr>
          <w:rFonts w:hint="eastAsia" w:ascii="微软简仿宋" w:hAnsi="新宋体-18030" w:eastAsia="微软简仿宋" w:cs="新宋体-18030"/>
          <w:sz w:val="32"/>
          <w:szCs w:val="32"/>
          <w:lang w:val="zh-CN"/>
        </w:rPr>
        <w:t>（</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w:t>
      </w:r>
      <w:r>
        <w:rPr>
          <w:rFonts w:hint="eastAsia" w:ascii="微软简仿宋" w:hAnsi="新宋体-18030" w:eastAsia="微软简仿宋" w:cs="新宋体-18030"/>
          <w:sz w:val="32"/>
          <w:szCs w:val="32"/>
        </w:rPr>
        <w:t>12</w:t>
      </w:r>
      <w:r>
        <w:rPr>
          <w:rFonts w:hint="eastAsia" w:ascii="微软简仿宋" w:hAnsi="新宋体-18030" w:eastAsia="微软简仿宋" w:cs="新宋体-18030"/>
          <w:sz w:val="32"/>
          <w:szCs w:val="32"/>
          <w:lang w:val="zh-CN"/>
        </w:rPr>
        <w:t>）、</w:t>
      </w:r>
      <w:r>
        <w:rPr>
          <w:rFonts w:hint="eastAsia" w:ascii="微软简仿宋" w:hAnsi="微软简仿宋" w:eastAsia="微软简仿宋" w:cs="微软简仿宋"/>
          <w:sz w:val="32"/>
        </w:rPr>
        <w:t>营业机构</w:t>
      </w:r>
      <w:r>
        <w:rPr>
          <w:rFonts w:hint="eastAsia" w:ascii="微软简仿宋" w:hAnsi="新宋体-18030" w:eastAsia="微软简仿宋" w:cs="新宋体-18030"/>
          <w:sz w:val="32"/>
          <w:szCs w:val="32"/>
          <w:lang w:val="zh-CN"/>
        </w:rPr>
        <w:t>长短款处理子流程（</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.1</w:t>
      </w:r>
      <w:r>
        <w:rPr>
          <w:rFonts w:hint="eastAsia" w:ascii="微软简仿宋" w:hAnsi="新宋体-18030" w:eastAsia="微软简仿宋" w:cs="新宋体-18030"/>
          <w:sz w:val="32"/>
          <w:szCs w:val="32"/>
        </w:rPr>
        <w:t>3</w:t>
      </w:r>
      <w:r>
        <w:rPr>
          <w:rFonts w:hint="eastAsia" w:ascii="微软简仿宋" w:hAnsi="新宋体-18030" w:eastAsia="微软简仿宋" w:cs="新宋体-18030"/>
          <w:sz w:val="32"/>
          <w:szCs w:val="32"/>
          <w:lang w:val="zh-CN"/>
        </w:rPr>
        <w:t>）、分行现金长短款处理子流程（</w:t>
      </w:r>
      <w:r>
        <w:rPr>
          <w:rFonts w:hint="eastAsia" w:ascii="微软简仿宋" w:hAnsi="新宋体-18030" w:cs="新宋体-18030"/>
          <w:sz w:val="32"/>
          <w:szCs w:val="32"/>
        </w:rPr>
        <w:t>4</w:t>
      </w:r>
      <w:r>
        <w:rPr>
          <w:rFonts w:hint="eastAsia" w:ascii="微软简仿宋" w:hAnsi="新宋体-18030" w:eastAsia="微软简仿宋" w:cs="新宋体-18030"/>
          <w:sz w:val="32"/>
          <w:szCs w:val="32"/>
          <w:lang w:val="zh-CN"/>
        </w:rPr>
        <w:t>.1</w:t>
      </w:r>
      <w:r>
        <w:rPr>
          <w:rFonts w:hint="eastAsia" w:ascii="微软简仿宋" w:hAnsi="新宋体-18030" w:eastAsia="微软简仿宋" w:cs="新宋体-18030"/>
          <w:sz w:val="32"/>
          <w:szCs w:val="32"/>
        </w:rPr>
        <w:t>4</w:t>
      </w:r>
      <w:r>
        <w:rPr>
          <w:rFonts w:hint="eastAsia" w:ascii="微软简仿宋" w:hAnsi="新宋体-18030" w:eastAsia="微软简仿宋" w:cs="新宋体-18030"/>
          <w:sz w:val="32"/>
          <w:szCs w:val="32"/>
          <w:lang w:val="zh-CN"/>
        </w:rPr>
        <w:t>）共1</w:t>
      </w:r>
      <w:r>
        <w:rPr>
          <w:rFonts w:hint="eastAsia" w:ascii="微软简仿宋" w:hAnsi="新宋体-18030" w:eastAsia="微软简仿宋" w:cs="新宋体-18030"/>
          <w:sz w:val="32"/>
          <w:szCs w:val="32"/>
        </w:rPr>
        <w:t>4</w:t>
      </w:r>
      <w:r>
        <w:rPr>
          <w:rFonts w:hint="eastAsia" w:ascii="微软简仿宋" w:hAnsi="新宋体-18030" w:eastAsia="微软简仿宋" w:cs="新宋体-18030"/>
          <w:sz w:val="32"/>
          <w:szCs w:val="32"/>
          <w:lang w:val="zh-CN"/>
        </w:rPr>
        <w:t>个子流程。</w:t>
      </w:r>
    </w:p>
    <w:p>
      <w:pPr>
        <w:adjustRightInd w:val="0"/>
        <w:snapToGrid w:val="0"/>
        <w:spacing w:line="560" w:lineRule="exact"/>
        <w:ind w:firstLine="592" w:firstLineChars="185"/>
        <w:outlineLvl w:val="0"/>
        <w:rPr>
          <w:rFonts w:hint="eastAsia" w:ascii="微软简仿宋" w:hAnsi="新宋体-18030" w:eastAsia="微软简仿宋" w:cs="新宋体-18030"/>
          <w:sz w:val="32"/>
          <w:szCs w:val="32"/>
        </w:rPr>
      </w:pPr>
      <w:r>
        <w:rPr>
          <w:rFonts w:hint="eastAsia" w:ascii="微软简仿宋" w:hAnsi="新宋体-18030" w:eastAsia="微软简仿宋" w:cs="新宋体-18030"/>
          <w:sz w:val="32"/>
          <w:szCs w:val="32"/>
        </w:rPr>
        <w:t>（由于本文过大，详细流程见附件）</w:t>
      </w:r>
    </w:p>
    <w:p>
      <w:pPr>
        <w:adjustRightInd w:val="0"/>
        <w:snapToGrid w:val="0"/>
        <w:spacing w:line="560" w:lineRule="exact"/>
        <w:ind w:firstLine="592" w:firstLineChars="185"/>
        <w:rPr>
          <w:rFonts w:hint="eastAsia" w:ascii="黑体" w:hAnsi="宋体" w:eastAsia="黑体" w:cs="宋体"/>
          <w:sz w:val="32"/>
          <w:szCs w:val="32"/>
        </w:rPr>
      </w:pPr>
      <w:r>
        <w:rPr>
          <w:rFonts w:hint="eastAsia" w:ascii="黑体" w:hAnsi="宋体" w:eastAsia="黑体" w:cs="宋体"/>
          <w:sz w:val="32"/>
          <w:szCs w:val="32"/>
        </w:rPr>
        <w:t>5 本流程涉及的单、证、合同目录如下:</w:t>
      </w:r>
    </w:p>
    <w:p>
      <w:pPr>
        <w:adjustRightInd w:val="0"/>
        <w:snapToGrid w:val="0"/>
        <w:spacing w:line="560" w:lineRule="exact"/>
        <w:ind w:firstLine="592" w:firstLineChars="185"/>
        <w:rPr>
          <w:rFonts w:hint="eastAsia" w:ascii="微软简仿宋" w:hAnsi="微软简仿宋" w:eastAsia="微软简仿宋"/>
          <w:sz w:val="32"/>
          <w:szCs w:val="28"/>
        </w:rPr>
      </w:pPr>
      <w:r>
        <w:rPr>
          <w:rFonts w:hint="eastAsia" w:ascii="微软简仿宋" w:hAnsi="微软简仿宋" w:eastAsia="微软简仿宋"/>
          <w:sz w:val="32"/>
          <w:szCs w:val="28"/>
        </w:rPr>
        <w:t>（1）假币收缴凭证</w:t>
      </w:r>
    </w:p>
    <w:p>
      <w:pPr>
        <w:adjustRightInd w:val="0"/>
        <w:snapToGrid w:val="0"/>
        <w:spacing w:line="560" w:lineRule="exact"/>
        <w:ind w:firstLine="592" w:firstLineChars="185"/>
        <w:rPr>
          <w:rFonts w:hint="eastAsia" w:ascii="微软简仿宋" w:hAnsi="微软简仿宋" w:eastAsia="微软简仿宋"/>
          <w:sz w:val="32"/>
          <w:szCs w:val="28"/>
        </w:rPr>
      </w:pPr>
      <w:r>
        <w:rPr>
          <w:rFonts w:hint="eastAsia" w:ascii="微软简仿宋" w:hAnsi="微软简仿宋" w:eastAsia="微软简仿宋"/>
          <w:sz w:val="32"/>
          <w:szCs w:val="28"/>
        </w:rPr>
        <w:t>（2）人民币冠字号码查询结果通知书</w:t>
      </w:r>
    </w:p>
    <w:p>
      <w:pPr>
        <w:snapToGrid w:val="0"/>
        <w:spacing w:line="560" w:lineRule="exact"/>
        <w:ind w:firstLine="592" w:firstLineChars="185"/>
        <w:rPr>
          <w:rFonts w:hint="eastAsia" w:ascii="微软简仿宋" w:hAnsi="微软简仿宋" w:eastAsia="微软简仿宋"/>
          <w:sz w:val="32"/>
          <w:szCs w:val="28"/>
        </w:rPr>
      </w:pPr>
      <w:r>
        <w:rPr>
          <w:rFonts w:hint="eastAsia" w:ascii="微软简仿宋" w:hAnsi="微软简仿宋" w:eastAsia="微软简仿宋"/>
          <w:sz w:val="32"/>
          <w:szCs w:val="28"/>
        </w:rPr>
        <w:t>（3）人民币冠字号码查询申请表</w:t>
      </w:r>
    </w:p>
    <w:p>
      <w:pPr>
        <w:snapToGrid w:val="0"/>
        <w:spacing w:line="560" w:lineRule="exact"/>
        <w:ind w:firstLine="592" w:firstLineChars="185"/>
        <w:rPr>
          <w:rFonts w:hint="eastAsia" w:ascii="微软简仿宋" w:hAnsi="微软简仿宋" w:eastAsia="微软简仿宋"/>
          <w:sz w:val="32"/>
          <w:szCs w:val="28"/>
        </w:rPr>
      </w:pPr>
    </w:p>
    <w:p>
      <w:pPr>
        <w:adjustRightInd w:val="0"/>
        <w:snapToGrid w:val="0"/>
        <w:spacing w:line="560" w:lineRule="exact"/>
        <w:ind w:firstLine="640" w:firstLineChars="200"/>
        <w:rPr>
          <w:rFonts w:hint="eastAsia" w:ascii="微软简仿宋" w:hAnsi="微软简仿宋" w:eastAsia="微软简仿宋"/>
          <w:sz w:val="32"/>
          <w:szCs w:val="28"/>
        </w:rPr>
      </w:pPr>
      <w:r>
        <w:rPr>
          <w:rFonts w:hint="eastAsia" w:ascii="微软简仿宋" w:hAnsi="微软简仿宋" w:eastAsia="微软简仿宋"/>
          <w:sz w:val="32"/>
          <w:szCs w:val="28"/>
        </w:rPr>
        <w:t>附件：1．假币监测反应站点信息采集表</w:t>
      </w:r>
      <w:r>
        <w:rPr>
          <w:rFonts w:hint="eastAsia" w:ascii="宋体" w:hAnsi="宋体" w:cs="宋体"/>
          <w:sz w:val="32"/>
          <w:szCs w:val="28"/>
        </w:rPr>
        <w:t xml:space="preserve"> </w:t>
      </w:r>
    </w:p>
    <w:p>
      <w:pPr>
        <w:adjustRightInd w:val="0"/>
        <w:snapToGrid w:val="0"/>
        <w:spacing w:line="560" w:lineRule="exact"/>
        <w:rPr>
          <w:rFonts w:hint="eastAsia" w:ascii="宋体" w:hAnsi="宋体" w:cs="宋体"/>
          <w:sz w:val="32"/>
          <w:szCs w:val="28"/>
        </w:rPr>
      </w:pPr>
      <w:r>
        <w:rPr>
          <w:rFonts w:hint="eastAsia" w:ascii="宋体" w:hAnsi="宋体" w:cs="宋体"/>
          <w:sz w:val="32"/>
          <w:szCs w:val="28"/>
        </w:rPr>
        <w:t xml:space="preserve">          </w:t>
      </w:r>
      <w:r>
        <w:rPr>
          <w:rFonts w:hint="eastAsia" w:ascii="微软简仿宋" w:hAnsi="微软简仿宋" w:eastAsia="微软简仿宋"/>
          <w:sz w:val="32"/>
          <w:szCs w:val="28"/>
        </w:rPr>
        <w:t>2．敏感信息报送表</w:t>
      </w:r>
    </w:p>
    <w:p>
      <w:pPr>
        <w:adjustRightInd w:val="0"/>
        <w:snapToGrid w:val="0"/>
        <w:spacing w:line="560" w:lineRule="exact"/>
        <w:ind w:firstLine="640" w:firstLineChars="200"/>
        <w:rPr>
          <w:rFonts w:hint="eastAsia" w:ascii="微软简仿宋" w:hAnsi="微软简仿宋" w:eastAsia="微软简仿宋"/>
          <w:sz w:val="32"/>
          <w:szCs w:val="28"/>
        </w:rPr>
      </w:pPr>
      <w:r>
        <w:rPr>
          <w:rFonts w:hint="eastAsia" w:ascii="宋体" w:hAnsi="宋体" w:cs="宋体"/>
          <w:sz w:val="32"/>
          <w:szCs w:val="28"/>
        </w:rPr>
        <w:t xml:space="preserve">      </w:t>
      </w:r>
      <w:r>
        <w:rPr>
          <w:rFonts w:hint="eastAsia" w:ascii="微软简仿宋" w:hAnsi="微软简仿宋" w:eastAsia="微软简仿宋"/>
          <w:sz w:val="32"/>
          <w:szCs w:val="28"/>
        </w:rPr>
        <w:t>3．现金处理机具维护登记簿</w:t>
      </w:r>
    </w:p>
    <w:p>
      <w:pPr>
        <w:adjustRightInd w:val="0"/>
        <w:snapToGrid w:val="0"/>
        <w:spacing w:line="560" w:lineRule="exact"/>
        <w:ind w:firstLine="1600" w:firstLineChars="500"/>
        <w:rPr>
          <w:rFonts w:hint="eastAsia" w:ascii="微软简仿宋" w:hAnsi="微软简仿宋" w:eastAsia="微软简仿宋"/>
          <w:sz w:val="32"/>
          <w:szCs w:val="28"/>
        </w:rPr>
      </w:pPr>
      <w:r>
        <w:rPr>
          <w:rFonts w:hint="eastAsia" w:ascii="微软简仿宋" w:hAnsi="微软简仿宋" w:eastAsia="微软简仿宋"/>
          <w:sz w:val="32"/>
          <w:szCs w:val="28"/>
        </w:rPr>
        <w:t>4．假币收缴代保管登记薄</w:t>
      </w:r>
    </w:p>
    <w:p>
      <w:pPr>
        <w:adjustRightInd w:val="0"/>
        <w:snapToGrid w:val="0"/>
        <w:spacing w:line="560" w:lineRule="exact"/>
        <w:ind w:firstLine="1600" w:firstLineChars="500"/>
        <w:rPr>
          <w:rFonts w:hint="eastAsia" w:ascii="微软简仿宋" w:hAnsi="微软简仿宋" w:eastAsia="微软简仿宋"/>
          <w:sz w:val="32"/>
          <w:szCs w:val="28"/>
        </w:rPr>
      </w:pPr>
      <w:r>
        <w:rPr>
          <w:rFonts w:hint="eastAsia" w:ascii="微软简仿宋" w:hAnsi="微软简仿宋" w:eastAsia="微软简仿宋"/>
          <w:sz w:val="32"/>
          <w:szCs w:val="28"/>
        </w:rPr>
        <w:t>5．流程图与操作要求</w:t>
      </w:r>
    </w:p>
    <w:p>
      <w:pPr>
        <w:numPr>
          <w:ins w:id="18" w:author="许新星" w:date="2023-07-07T15:28:00Z"/>
        </w:numPr>
        <w:adjustRightInd w:val="0"/>
        <w:snapToGrid w:val="0"/>
        <w:spacing w:line="0" w:lineRule="atLeast"/>
        <w:ind w:right="23"/>
        <w:jc w:val="left"/>
        <w:rPr>
          <w:rFonts w:hint="eastAsia" w:ascii="宋体" w:hAnsi="宋体"/>
          <w:szCs w:val="21"/>
        </w:rPr>
      </w:pPr>
    </w:p>
    <w:p>
      <w:pPr>
        <w:numPr>
          <w:ins w:id="19" w:author="许新星" w:date="2023-07-07T15:28:00Z"/>
        </w:numPr>
        <w:adjustRightInd w:val="0"/>
        <w:snapToGrid w:val="0"/>
        <w:spacing w:line="0" w:lineRule="atLeast"/>
        <w:ind w:right="23"/>
        <w:jc w:val="left"/>
        <w:rPr>
          <w:rFonts w:hint="eastAsia" w:ascii="宋体" w:hAnsi="宋体"/>
          <w:szCs w:val="21"/>
        </w:rPr>
      </w:pPr>
    </w:p>
    <w:p>
      <w:pPr>
        <w:numPr>
          <w:ins w:id="20" w:author="许新星" w:date="2023-07-07T15:28:00Z"/>
        </w:numPr>
        <w:adjustRightInd w:val="0"/>
        <w:snapToGrid w:val="0"/>
        <w:spacing w:line="0" w:lineRule="atLeast"/>
        <w:ind w:right="23"/>
        <w:jc w:val="left"/>
        <w:rPr>
          <w:rFonts w:hint="eastAsia" w:ascii="宋体" w:hAnsi="宋体"/>
          <w:szCs w:val="21"/>
        </w:rPr>
      </w:pPr>
    </w:p>
    <w:p>
      <w:pPr>
        <w:numPr>
          <w:ins w:id="21" w:author="许新星" w:date="2023-07-07T15:28:00Z"/>
        </w:numPr>
        <w:adjustRightInd w:val="0"/>
        <w:snapToGrid w:val="0"/>
        <w:spacing w:line="0" w:lineRule="atLeast"/>
        <w:ind w:right="23"/>
        <w:jc w:val="left"/>
        <w:rPr>
          <w:rFonts w:hint="eastAsia" w:ascii="宋体" w:hAnsi="宋体"/>
          <w:szCs w:val="21"/>
        </w:rPr>
      </w:pPr>
    </w:p>
    <w:p>
      <w:pPr>
        <w:numPr>
          <w:ins w:id="22" w:author="许新星" w:date="2023-07-07T15:28:00Z"/>
        </w:numPr>
        <w:adjustRightInd w:val="0"/>
        <w:snapToGrid w:val="0"/>
        <w:spacing w:line="0" w:lineRule="atLeast"/>
        <w:ind w:right="23"/>
        <w:jc w:val="left"/>
        <w:rPr>
          <w:rFonts w:hint="eastAsia" w:ascii="宋体" w:hAnsi="宋体"/>
          <w:szCs w:val="21"/>
        </w:rPr>
      </w:pPr>
    </w:p>
    <w:p>
      <w:pPr>
        <w:numPr>
          <w:ins w:id="23" w:author="许新星" w:date="2023-07-07T15:28:00Z"/>
        </w:numPr>
        <w:adjustRightInd w:val="0"/>
        <w:snapToGrid w:val="0"/>
        <w:spacing w:line="0" w:lineRule="atLeast"/>
        <w:ind w:right="23"/>
        <w:jc w:val="left"/>
        <w:rPr>
          <w:rFonts w:hint="eastAsia" w:ascii="宋体" w:hAnsi="宋体"/>
          <w:szCs w:val="21"/>
        </w:rPr>
      </w:pPr>
    </w:p>
    <w:p>
      <w:pPr>
        <w:numPr>
          <w:ins w:id="24" w:author="许新星" w:date="2023-07-07T15:28:00Z"/>
        </w:numPr>
        <w:adjustRightInd w:val="0"/>
        <w:snapToGrid w:val="0"/>
        <w:spacing w:line="0" w:lineRule="atLeast"/>
        <w:ind w:right="23"/>
        <w:jc w:val="left"/>
        <w:rPr>
          <w:rFonts w:hint="eastAsia" w:ascii="宋体" w:hAnsi="宋体"/>
          <w:szCs w:val="21"/>
        </w:rPr>
      </w:pPr>
    </w:p>
    <w:p>
      <w:pPr>
        <w:numPr>
          <w:ins w:id="25" w:author="许新星" w:date="2023-07-07T15:28:00Z"/>
        </w:numPr>
        <w:adjustRightInd w:val="0"/>
        <w:snapToGrid w:val="0"/>
        <w:spacing w:line="0" w:lineRule="atLeast"/>
        <w:ind w:right="23"/>
        <w:jc w:val="left"/>
        <w:rPr>
          <w:rFonts w:hint="eastAsia" w:ascii="宋体" w:hAnsi="宋体"/>
          <w:szCs w:val="21"/>
        </w:rPr>
      </w:pPr>
    </w:p>
    <w:p>
      <w:pPr>
        <w:numPr>
          <w:ins w:id="26" w:author="许新星" w:date="2023-07-07T15:28:00Z"/>
        </w:numPr>
        <w:adjustRightInd w:val="0"/>
        <w:snapToGrid w:val="0"/>
        <w:spacing w:line="0" w:lineRule="atLeast"/>
        <w:ind w:right="23"/>
        <w:jc w:val="left"/>
        <w:rPr>
          <w:rFonts w:hint="eastAsia" w:ascii="宋体" w:hAnsi="宋体"/>
          <w:szCs w:val="21"/>
        </w:rPr>
      </w:pPr>
    </w:p>
    <w:p>
      <w:pPr>
        <w:numPr>
          <w:ins w:id="27" w:author="许新星" w:date="2023-07-07T15:28:00Z"/>
        </w:numPr>
        <w:adjustRightInd w:val="0"/>
        <w:snapToGrid w:val="0"/>
        <w:spacing w:line="0" w:lineRule="atLeast"/>
        <w:ind w:right="23"/>
        <w:jc w:val="left"/>
        <w:rPr>
          <w:rFonts w:hint="eastAsia" w:ascii="宋体" w:hAnsi="宋体"/>
          <w:szCs w:val="21"/>
        </w:rPr>
      </w:pPr>
    </w:p>
    <w:p>
      <w:pPr>
        <w:numPr>
          <w:ins w:id="28" w:author="许新星" w:date="2023-07-07T15:28:00Z"/>
        </w:numPr>
        <w:adjustRightInd w:val="0"/>
        <w:snapToGrid w:val="0"/>
        <w:spacing w:line="0" w:lineRule="atLeast"/>
        <w:ind w:right="23"/>
        <w:jc w:val="left"/>
        <w:rPr>
          <w:rFonts w:hint="eastAsia" w:ascii="宋体" w:hAnsi="宋体"/>
          <w:szCs w:val="21"/>
        </w:rPr>
      </w:pPr>
    </w:p>
    <w:p>
      <w:pPr>
        <w:numPr>
          <w:ins w:id="29" w:author="许新星" w:date="2023-07-07T15:28:00Z"/>
        </w:numPr>
        <w:adjustRightInd w:val="0"/>
        <w:snapToGrid w:val="0"/>
        <w:spacing w:line="0" w:lineRule="atLeast"/>
        <w:ind w:right="23"/>
        <w:jc w:val="left"/>
        <w:rPr>
          <w:rFonts w:hint="eastAsia" w:ascii="宋体" w:hAnsi="宋体"/>
          <w:szCs w:val="21"/>
        </w:rPr>
      </w:pPr>
    </w:p>
    <w:p>
      <w:pPr>
        <w:numPr>
          <w:ins w:id="30" w:author="许新星" w:date="2023-07-07T15:28:00Z"/>
        </w:numPr>
        <w:adjustRightInd w:val="0"/>
        <w:snapToGrid w:val="0"/>
        <w:spacing w:line="0" w:lineRule="atLeast"/>
        <w:ind w:right="23"/>
        <w:jc w:val="left"/>
        <w:rPr>
          <w:rFonts w:hint="eastAsia" w:ascii="宋体" w:hAnsi="宋体"/>
          <w:szCs w:val="21"/>
        </w:rPr>
      </w:pPr>
    </w:p>
    <w:p>
      <w:pPr>
        <w:numPr>
          <w:ins w:id="31" w:author="许新星" w:date="2023-07-07T15:28:00Z"/>
        </w:numPr>
        <w:adjustRightInd w:val="0"/>
        <w:snapToGrid w:val="0"/>
        <w:spacing w:line="0" w:lineRule="atLeast"/>
        <w:ind w:right="23"/>
        <w:jc w:val="left"/>
        <w:rPr>
          <w:rFonts w:hint="eastAsia" w:ascii="宋体" w:hAnsi="宋体"/>
          <w:szCs w:val="21"/>
        </w:rPr>
      </w:pPr>
    </w:p>
    <w:p>
      <w:pPr>
        <w:numPr>
          <w:ins w:id="32" w:author="许新星" w:date="2023-07-07T15:26:00Z"/>
        </w:numPr>
        <w:adjustRightInd w:val="0"/>
        <w:snapToGrid w:val="0"/>
        <w:spacing w:line="0" w:lineRule="atLeast"/>
        <w:ind w:right="23"/>
        <w:jc w:val="left"/>
        <w:rPr>
          <w:rFonts w:hint="eastAsia" w:ascii="宋体" w:hAnsi="宋体"/>
          <w:szCs w:val="21"/>
        </w:rPr>
      </w:pPr>
    </w:p>
    <w:p>
      <w:pPr>
        <w:numPr>
          <w:ins w:id="33" w:author="许新星" w:date="2023-07-07T15:26:00Z"/>
        </w:numPr>
        <w:pBdr>
          <w:top w:val="single" w:color="auto" w:sz="12" w:space="1"/>
          <w:bottom w:val="single" w:color="auto" w:sz="4" w:space="1"/>
        </w:pBdr>
        <w:adjustRightInd w:val="0"/>
        <w:snapToGrid w:val="0"/>
        <w:spacing w:line="0" w:lineRule="atLeast"/>
        <w:ind w:right="23" w:firstLine="280" w:firstLineChars="100"/>
        <w:jc w:val="left"/>
        <w:rPr>
          <w:rFonts w:hint="eastAsia" w:ascii="微软简仿宋" w:eastAsia="微软简仿宋"/>
          <w:sz w:val="28"/>
          <w:szCs w:val="28"/>
        </w:rPr>
      </w:pPr>
      <w:r>
        <w:rPr>
          <w:rFonts w:hint="eastAsia" w:ascii="微软简仿宋" w:eastAsia="微软简仿宋"/>
          <w:sz w:val="28"/>
          <w:szCs w:val="28"/>
        </w:rPr>
        <w:t>内部发送：董事长，行长，监事长，驻行纪检监察组组长，副行长，</w:t>
      </w:r>
    </w:p>
    <w:p>
      <w:pPr>
        <w:numPr>
          <w:ins w:id="34" w:author="许新星" w:date="2023-07-07T15:28:00Z"/>
        </w:numPr>
        <w:pBdr>
          <w:top w:val="single" w:color="auto" w:sz="12" w:space="1"/>
          <w:bottom w:val="single" w:color="auto" w:sz="4" w:space="1"/>
        </w:pBdr>
        <w:adjustRightInd w:val="0"/>
        <w:snapToGrid w:val="0"/>
        <w:spacing w:line="0" w:lineRule="atLeast"/>
        <w:ind w:right="23" w:firstLine="1680" w:firstLineChars="600"/>
        <w:jc w:val="left"/>
        <w:rPr>
          <w:rFonts w:hint="eastAsia" w:ascii="微软简仿宋" w:eastAsia="微软简仿宋"/>
          <w:sz w:val="28"/>
          <w:szCs w:val="28"/>
        </w:rPr>
      </w:pPr>
      <w:r>
        <w:rPr>
          <w:rFonts w:hint="eastAsia" w:ascii="微软简仿宋" w:eastAsia="微软简仿宋"/>
          <w:sz w:val="28"/>
          <w:szCs w:val="28"/>
        </w:rPr>
        <w:t>董事会秘书，首席审计官，首席经济学家，首席财务官，</w:t>
      </w:r>
    </w:p>
    <w:p>
      <w:pPr>
        <w:numPr>
          <w:ins w:id="35" w:author="许新星" w:date="2023-07-07T15:28:00Z"/>
        </w:numPr>
        <w:pBdr>
          <w:top w:val="single" w:color="auto" w:sz="12" w:space="1"/>
          <w:bottom w:val="single" w:color="auto" w:sz="4" w:space="1"/>
        </w:pBdr>
        <w:adjustRightInd w:val="0"/>
        <w:snapToGrid w:val="0"/>
        <w:spacing w:line="0" w:lineRule="atLeast"/>
        <w:ind w:right="23" w:firstLine="1680" w:firstLineChars="600"/>
        <w:jc w:val="left"/>
        <w:rPr>
          <w:rFonts w:hint="eastAsia" w:ascii="微软简仿宋" w:eastAsia="微软简仿宋"/>
          <w:sz w:val="28"/>
          <w:szCs w:val="28"/>
        </w:rPr>
      </w:pPr>
      <w:r>
        <w:rPr>
          <w:rFonts w:hint="eastAsia" w:ascii="微软简仿宋" w:eastAsia="微软简仿宋"/>
          <w:sz w:val="28"/>
          <w:szCs w:val="28"/>
        </w:rPr>
        <w:t>首席信息官。</w:t>
      </w:r>
    </w:p>
    <w:p>
      <w:pPr>
        <w:numPr>
          <w:ins w:id="36" w:author="许新星" w:date="2023-07-07T15:28:00Z"/>
        </w:numPr>
        <w:pBdr>
          <w:top w:val="single" w:color="auto" w:sz="12" w:space="1"/>
          <w:bottom w:val="single" w:color="auto" w:sz="4" w:space="1"/>
        </w:pBdr>
        <w:adjustRightInd w:val="0"/>
        <w:snapToGrid w:val="0"/>
        <w:spacing w:line="0" w:lineRule="atLeast"/>
        <w:ind w:right="23" w:firstLine="1680" w:firstLineChars="600"/>
        <w:jc w:val="left"/>
        <w:rPr>
          <w:rFonts w:hint="eastAsia" w:ascii="微软简仿宋" w:eastAsia="微软简仿宋"/>
          <w:sz w:val="28"/>
          <w:szCs w:val="28"/>
        </w:rPr>
      </w:pPr>
      <w:r>
        <w:rPr>
          <w:rFonts w:hint="eastAsia" w:ascii="微软简仿宋" w:eastAsia="微软简仿宋"/>
          <w:sz w:val="28"/>
          <w:szCs w:val="28"/>
        </w:rPr>
        <w:t>办公室，计划财务部，公司业务部，个人业务部，</w:t>
      </w:r>
    </w:p>
    <w:p>
      <w:pPr>
        <w:numPr>
          <w:ins w:id="37" w:author="许新星" w:date="2023-07-07T15:28:00Z"/>
        </w:numPr>
        <w:pBdr>
          <w:top w:val="single" w:color="auto" w:sz="12" w:space="1"/>
          <w:bottom w:val="single" w:color="auto" w:sz="4" w:space="1"/>
        </w:pBdr>
        <w:adjustRightInd w:val="0"/>
        <w:snapToGrid w:val="0"/>
        <w:spacing w:line="0" w:lineRule="atLeast"/>
        <w:ind w:right="23" w:firstLine="1680" w:firstLineChars="600"/>
        <w:jc w:val="left"/>
        <w:rPr>
          <w:rFonts w:hint="eastAsia" w:ascii="微软简仿宋" w:eastAsia="微软简仿宋"/>
          <w:sz w:val="28"/>
          <w:szCs w:val="28"/>
        </w:rPr>
      </w:pPr>
      <w:r>
        <w:rPr>
          <w:rFonts w:hint="eastAsia" w:ascii="微软简仿宋" w:eastAsia="微软简仿宋"/>
          <w:sz w:val="28"/>
          <w:szCs w:val="28"/>
        </w:rPr>
        <w:t>财富管理与私人银行部，风险管理部，法律合规部，</w:t>
      </w:r>
    </w:p>
    <w:p>
      <w:pPr>
        <w:numPr>
          <w:ins w:id="38" w:author="许新星" w:date="2023-07-07T15:28:00Z"/>
        </w:numPr>
        <w:pBdr>
          <w:top w:val="single" w:color="auto" w:sz="12" w:space="1"/>
          <w:bottom w:val="single" w:color="auto" w:sz="4" w:space="1"/>
        </w:pBdr>
        <w:adjustRightInd w:val="0"/>
        <w:snapToGrid w:val="0"/>
        <w:spacing w:line="0" w:lineRule="atLeast"/>
        <w:ind w:right="23" w:firstLine="1680" w:firstLineChars="600"/>
        <w:jc w:val="left"/>
        <w:rPr>
          <w:rFonts w:hint="eastAsia" w:ascii="微软简仿宋" w:eastAsia="微软简仿宋"/>
          <w:sz w:val="28"/>
          <w:szCs w:val="28"/>
        </w:rPr>
      </w:pPr>
      <w:r>
        <w:rPr>
          <w:rFonts w:hint="eastAsia" w:ascii="微软简仿宋" w:eastAsia="微软简仿宋"/>
          <w:sz w:val="28"/>
          <w:szCs w:val="28"/>
        </w:rPr>
        <w:t>运营管理部，信息科技部。</w:t>
      </w:r>
    </w:p>
    <w:p>
      <w:pPr>
        <w:numPr>
          <w:ins w:id="39" w:author="许新星" w:date="2023-07-07T15:26:00Z"/>
        </w:numPr>
        <w:adjustRightInd w:val="0"/>
        <w:snapToGrid w:val="0"/>
        <w:spacing w:line="0" w:lineRule="atLeast"/>
        <w:ind w:right="23"/>
        <w:jc w:val="left"/>
        <w:rPr>
          <w:rFonts w:hint="eastAsia" w:ascii="微软简仿宋" w:hAnsi="宋体" w:eastAsia="微软简仿宋" w:cs="宋体"/>
          <w:sz w:val="28"/>
          <w:szCs w:val="28"/>
        </w:rPr>
      </w:pPr>
      <w:r>
        <w:rPr>
          <w:rFonts w:hint="eastAsia" w:ascii="微软简仿宋" w:eastAsia="微软简仿宋"/>
          <w:sz w:val="28"/>
          <w:szCs w:val="28"/>
        </w:rPr>
        <w:t xml:space="preserve">  主办部门：运营管理部</w:t>
      </w:r>
    </w:p>
    <w:p>
      <w:pPr>
        <w:numPr>
          <w:ins w:id="40" w:author="许新星" w:date="2023-07-07T15:26:00Z"/>
        </w:numPr>
        <w:adjustRightInd w:val="0"/>
        <w:snapToGrid w:val="0"/>
        <w:spacing w:line="0" w:lineRule="atLeast"/>
        <w:ind w:right="23"/>
        <w:jc w:val="left"/>
        <w:rPr>
          <w:rFonts w:hint="eastAsia" w:ascii="微软简仿宋" w:hAnsi="宋体" w:eastAsia="微软简仿宋" w:cs="宋体"/>
          <w:sz w:val="28"/>
          <w:szCs w:val="28"/>
        </w:rPr>
      </w:pPr>
      <w:r>
        <w:rPr>
          <w:rFonts w:hint="eastAsia" w:ascii="微软简仿宋" w:eastAsia="微软简仿宋"/>
          <w:sz w:val="28"/>
          <w:szCs w:val="28"/>
        </w:rPr>
        <w:t xml:space="preserve">  联</w:t>
      </w:r>
      <w:r>
        <w:rPr>
          <w:rFonts w:hint="eastAsia" w:ascii="微软简仿宋" w:hAnsi="宋体" w:eastAsia="微软简仿宋" w:cs="宋体"/>
          <w:sz w:val="28"/>
          <w:szCs w:val="28"/>
        </w:rPr>
        <w:t xml:space="preserve"> </w:t>
      </w:r>
      <w:r>
        <w:rPr>
          <w:rFonts w:hint="eastAsia" w:ascii="微软简仿宋" w:eastAsia="微软简仿宋"/>
          <w:sz w:val="28"/>
          <w:szCs w:val="28"/>
        </w:rPr>
        <w:t>系</w:t>
      </w:r>
      <w:r>
        <w:rPr>
          <w:rFonts w:hint="eastAsia" w:ascii="微软简仿宋" w:hAnsi="宋体" w:eastAsia="微软简仿宋" w:cs="宋体"/>
          <w:sz w:val="28"/>
          <w:szCs w:val="28"/>
        </w:rPr>
        <w:t xml:space="preserve"> </w:t>
      </w:r>
      <w:r>
        <w:rPr>
          <w:rFonts w:hint="eastAsia" w:ascii="微软简仿宋" w:eastAsia="微软简仿宋"/>
          <w:sz w:val="28"/>
          <w:szCs w:val="28"/>
        </w:rPr>
        <w:t xml:space="preserve">人：朱丹     </w:t>
      </w:r>
      <w:r>
        <w:rPr>
          <w:rFonts w:hint="eastAsia" w:ascii="微软简仿宋" w:hAnsi="宋体" w:eastAsia="微软简仿宋" w:cs="宋体"/>
          <w:sz w:val="28"/>
          <w:szCs w:val="28"/>
        </w:rPr>
        <w:t xml:space="preserve">          </w:t>
      </w:r>
      <w:r>
        <w:rPr>
          <w:rFonts w:hint="eastAsia" w:ascii="宋体" w:hAnsi="宋体" w:cs="宋体"/>
          <w:sz w:val="28"/>
          <w:szCs w:val="28"/>
        </w:rPr>
        <w:t xml:space="preserve">  </w:t>
      </w:r>
      <w:r>
        <w:rPr>
          <w:rFonts w:hint="eastAsia" w:ascii="微软简仿宋" w:hAnsi="宋体" w:eastAsia="微软简仿宋" w:cs="宋体"/>
          <w:sz w:val="28"/>
          <w:szCs w:val="28"/>
        </w:rPr>
        <w:t xml:space="preserve">       </w:t>
      </w:r>
      <w:r>
        <w:rPr>
          <w:rFonts w:hint="eastAsia" w:ascii="宋体" w:hAnsi="宋体" w:cs="宋体"/>
          <w:sz w:val="28"/>
          <w:szCs w:val="28"/>
        </w:rPr>
        <w:t xml:space="preserve">   </w:t>
      </w:r>
      <w:r>
        <w:rPr>
          <w:rFonts w:hint="eastAsia" w:ascii="微软简仿宋" w:eastAsia="微软简仿宋"/>
          <w:sz w:val="28"/>
          <w:szCs w:val="28"/>
        </w:rPr>
        <w:t>电话：010-85237335</w:t>
      </w:r>
      <w:r>
        <w:rPr>
          <w:rFonts w:hint="eastAsia" w:ascii="微软简仿宋" w:hAnsi="宋体" w:eastAsia="微软简仿宋" w:cs="宋体"/>
          <w:sz w:val="28"/>
          <w:szCs w:val="28"/>
        </w:rPr>
        <w:t xml:space="preserve"> </w:t>
      </w:r>
    </w:p>
    <w:p>
      <w:pPr>
        <w:numPr>
          <w:ins w:id="41" w:author="赵彦博" w:date="2016-04-20T15:08:00Z"/>
        </w:numPr>
        <w:pBdr>
          <w:top w:val="single" w:color="auto" w:sz="4" w:space="1"/>
          <w:bottom w:val="single" w:color="auto" w:sz="12" w:space="1"/>
        </w:pBdr>
        <w:adjustRightInd w:val="0"/>
        <w:snapToGrid w:val="0"/>
        <w:spacing w:line="0" w:lineRule="atLeast"/>
        <w:ind w:right="23"/>
        <w:jc w:val="left"/>
        <w:rPr>
          <w:rFonts w:hint="eastAsia" w:ascii="微软简仿宋" w:eastAsia="微软简仿宋"/>
          <w:sz w:val="28"/>
          <w:szCs w:val="28"/>
        </w:rPr>
      </w:pPr>
      <w:r>
        <w:rPr>
          <w:rFonts w:hint="eastAsia" w:ascii="微软简仿宋" w:eastAsia="微软简仿宋"/>
          <w:sz w:val="28"/>
          <w:szCs w:val="28"/>
        </w:rPr>
        <w:t xml:space="preserve">  华夏银行办公室    </w:t>
      </w:r>
      <w:r>
        <w:rPr>
          <w:rFonts w:hint="eastAsia" w:ascii="微软简仿宋" w:eastAsia="微软简仿宋"/>
          <w:spacing w:val="-20"/>
          <w:sz w:val="28"/>
          <w:szCs w:val="28"/>
        </w:rPr>
        <w:t xml:space="preserve">  </w:t>
      </w:r>
      <w:r>
        <w:rPr>
          <w:rFonts w:hint="eastAsia" w:ascii="微软简仿宋" w:eastAsia="微软简仿宋"/>
          <w:spacing w:val="-10"/>
          <w:sz w:val="28"/>
          <w:szCs w:val="28"/>
        </w:rPr>
        <w:t xml:space="preserve">        </w:t>
      </w:r>
      <w:r>
        <w:rPr>
          <w:rFonts w:hint="eastAsia" w:ascii="微软简仿宋" w:eastAsia="微软简仿宋"/>
          <w:spacing w:val="-8"/>
          <w:sz w:val="28"/>
          <w:szCs w:val="28"/>
        </w:rPr>
        <w:t xml:space="preserve">  </w:t>
      </w:r>
      <w:r>
        <w:rPr>
          <w:rFonts w:hint="eastAsia" w:ascii="宋体" w:hAnsi="宋体" w:cs="宋体"/>
          <w:spacing w:val="-8"/>
          <w:sz w:val="28"/>
          <w:szCs w:val="28"/>
        </w:rPr>
        <w:t xml:space="preserve"> </w:t>
      </w:r>
      <w:r>
        <w:rPr>
          <w:rFonts w:hint="eastAsia" w:ascii="微软简仿宋" w:eastAsia="微软简仿宋"/>
          <w:sz w:val="28"/>
          <w:szCs w:val="28"/>
        </w:rPr>
        <w:t xml:space="preserve">     </w:t>
      </w:r>
      <w:r>
        <w:rPr>
          <w:rFonts w:hint="eastAsia" w:ascii="微软简仿宋" w:hAnsi="宋体" w:eastAsia="微软简仿宋" w:cs="宋体"/>
          <w:sz w:val="28"/>
          <w:szCs w:val="28"/>
        </w:rPr>
        <w:t xml:space="preserve">     </w:t>
      </w:r>
      <w:r>
        <w:rPr>
          <w:rFonts w:hint="eastAsia" w:ascii="微软简仿宋" w:eastAsia="微软简仿宋"/>
          <w:sz w:val="28"/>
          <w:szCs w:val="28"/>
        </w:rPr>
        <w:t>2023年7月</w:t>
      </w:r>
      <w:r>
        <w:rPr>
          <w:rFonts w:hint="eastAsia" w:ascii="微软简仿宋" w:eastAsia="微软简仿宋"/>
          <w:sz w:val="28"/>
          <w:szCs w:val="28"/>
          <w:lang w:val="en-US" w:eastAsia="zh-CN"/>
        </w:rPr>
        <w:t>10</w:t>
      </w:r>
      <w:r>
        <w:rPr>
          <w:rFonts w:hint="eastAsia" w:ascii="微软简仿宋" w:eastAsia="微软简仿宋"/>
          <w:sz w:val="28"/>
          <w:szCs w:val="28"/>
        </w:rPr>
        <w:t>日印发</w:t>
      </w:r>
      <w:r>
        <w:rPr>
          <w:rFonts w:hint="eastAsia" w:ascii="微软简仿宋" w:eastAsia="微软简仿宋"/>
          <w:sz w:val="28"/>
          <w:szCs w:val="28"/>
        </w:rPr>
        <w:tab/>
      </w:r>
    </w:p>
    <w:tbl>
      <w:tblPr>
        <w:tblStyle w:val="4"/>
        <w:tblW w:w="0" w:type="auto"/>
        <w:tblInd w:w="3" w:type="dxa"/>
        <w:tblLayout w:type="fixed"/>
        <w:tblCellMar>
          <w:top w:w="0" w:type="dxa"/>
          <w:left w:w="108" w:type="dxa"/>
          <w:bottom w:w="0" w:type="dxa"/>
          <w:right w:w="108" w:type="dxa"/>
        </w:tblCellMar>
      </w:tblPr>
      <w:tblGrid>
        <w:gridCol w:w="4527"/>
        <w:gridCol w:w="4530"/>
      </w:tblGrid>
      <w:tr>
        <w:tblPrEx>
          <w:tblCellMar>
            <w:top w:w="0" w:type="dxa"/>
            <w:left w:w="108" w:type="dxa"/>
            <w:bottom w:w="0" w:type="dxa"/>
            <w:right w:w="108" w:type="dxa"/>
          </w:tblCellMar>
        </w:tblPrEx>
        <w:tc>
          <w:tcPr>
            <w:tcW w:w="4527" w:type="dxa"/>
            <w:noWrap w:val="0"/>
            <w:vAlign w:val="top"/>
          </w:tcPr>
          <w:p>
            <w:pPr>
              <w:snapToGrid w:val="0"/>
              <w:spacing w:line="240" w:lineRule="atLeast"/>
              <w:jc w:val="left"/>
              <w:rPr>
                <w:rFonts w:hint="eastAsia" w:eastAsia="黑体"/>
                <w:sz w:val="32"/>
                <w:lang w:eastAsia="zh-CN"/>
              </w:rPr>
            </w:pPr>
          </w:p>
        </w:tc>
        <w:tc>
          <w:tcPr>
            <w:tcW w:w="4530" w:type="dxa"/>
            <w:noWrap w:val="0"/>
            <w:vAlign w:val="top"/>
          </w:tcPr>
          <w:p>
            <w:pPr>
              <w:snapToGrid w:val="0"/>
              <w:spacing w:line="240" w:lineRule="atLeast"/>
              <w:jc w:val="right"/>
              <w:rPr>
                <w:rFonts w:hint="eastAsia" w:eastAsia="黑体"/>
                <w:sz w:val="32"/>
              </w:rPr>
            </w:pPr>
          </w:p>
        </w:tc>
      </w:tr>
      <w:tr>
        <w:tblPrEx>
          <w:tblCellMar>
            <w:top w:w="0" w:type="dxa"/>
            <w:left w:w="108" w:type="dxa"/>
            <w:bottom w:w="0" w:type="dxa"/>
            <w:right w:w="108" w:type="dxa"/>
          </w:tblCellMar>
        </w:tblPrEx>
        <w:tc>
          <w:tcPr>
            <w:tcW w:w="4527" w:type="dxa"/>
            <w:noWrap w:val="0"/>
            <w:vAlign w:val="top"/>
          </w:tcPr>
          <w:p>
            <w:pPr>
              <w:snapToGrid w:val="0"/>
              <w:spacing w:line="240" w:lineRule="atLeast"/>
              <w:jc w:val="left"/>
              <w:rPr>
                <w:rFonts w:hint="eastAsia" w:eastAsia="黑体"/>
                <w:sz w:val="32"/>
                <w:lang w:eastAsia="zh-CN"/>
              </w:rPr>
            </w:pPr>
          </w:p>
        </w:tc>
        <w:tc>
          <w:tcPr>
            <w:tcW w:w="4530" w:type="dxa"/>
            <w:noWrap w:val="0"/>
            <w:vAlign w:val="top"/>
          </w:tcPr>
          <w:p>
            <w:pPr>
              <w:snapToGrid w:val="0"/>
              <w:spacing w:line="240" w:lineRule="atLeast"/>
              <w:jc w:val="right"/>
              <w:rPr>
                <w:rFonts w:hint="eastAsia" w:eastAsia="黑体"/>
                <w:sz w:val="32"/>
              </w:rPr>
            </w:pPr>
          </w:p>
        </w:tc>
      </w:tr>
    </w:tbl>
    <w:p>
      <w:pPr>
        <w:snapToGrid w:val="0"/>
        <w:spacing w:line="0" w:lineRule="atLeast"/>
        <w:rPr>
          <w:rFonts w:hint="eastAsia" w:eastAsia="黑体"/>
          <w:spacing w:val="-20"/>
          <w:sz w:val="13"/>
        </w:rPr>
      </w:pPr>
    </w:p>
    <w:p>
      <w:pPr>
        <w:snapToGrid w:val="0"/>
        <w:spacing w:line="0" w:lineRule="atLeast"/>
        <w:rPr>
          <w:rFonts w:hint="eastAsia" w:eastAsia="黑体"/>
          <w:spacing w:val="-20"/>
          <w:sz w:val="13"/>
        </w:rPr>
      </w:pPr>
    </w:p>
    <w:p>
      <w:pPr>
        <w:tabs>
          <w:tab w:val="left" w:pos="8789"/>
        </w:tabs>
        <w:snapToGrid w:val="0"/>
        <w:spacing w:line="0" w:lineRule="atLeast"/>
        <w:ind w:right="55" w:rightChars="26"/>
        <w:jc w:val="center"/>
        <w:outlineLvl w:val="0"/>
        <w:rPr>
          <w:rFonts w:hint="eastAsia" w:ascii="方正小标宋_GBK" w:hAnsi="方正小标宋_GBK" w:eastAsia="方正小标宋_GBK" w:cs="方正小标宋_GBK"/>
          <w:b/>
          <w:color w:val="FF0000"/>
          <w:spacing w:val="10"/>
          <w:w w:val="70"/>
          <w:sz w:val="96"/>
          <w:szCs w:val="96"/>
        </w:rPr>
      </w:pPr>
      <w:r>
        <w:rPr>
          <w:rFonts w:hint="eastAsia" w:ascii="方正小标宋_GBK" w:hAnsi="方正小标宋_GBK" w:eastAsia="方正小标宋_GBK" w:cs="方正小标宋_GBK"/>
          <w:b/>
          <w:color w:val="FF0000"/>
          <w:spacing w:val="0"/>
          <w:w w:val="80"/>
          <w:sz w:val="96"/>
          <w:szCs w:val="96"/>
        </w:rPr>
        <w:t>华夏银行</w:t>
      </w:r>
      <w:r>
        <w:rPr>
          <w:rFonts w:hint="eastAsia" w:ascii="方正小标宋_GBK" w:hAnsi="方正小标宋_GBK" w:eastAsia="方正小标宋_GBK" w:cs="方正小标宋_GBK"/>
          <w:b/>
          <w:color w:val="FF0000"/>
          <w:spacing w:val="0"/>
          <w:w w:val="80"/>
          <w:sz w:val="96"/>
          <w:szCs w:val="96"/>
          <w:lang w:val="en-US" w:eastAsia="zh-CN"/>
        </w:rPr>
        <w:t>重庆分行</w:t>
      </w:r>
      <w:r>
        <w:rPr>
          <w:rFonts w:hint="eastAsia" w:ascii="方正小标宋_GBK" w:hAnsi="方正小标宋_GBK" w:eastAsia="方正小标宋_GBK" w:cs="方正小标宋_GBK"/>
          <w:b/>
          <w:color w:val="FF0000"/>
          <w:spacing w:val="0"/>
          <w:w w:val="80"/>
          <w:sz w:val="96"/>
          <w:szCs w:val="96"/>
        </w:rPr>
        <w:t>文件</w:t>
      </w:r>
    </w:p>
    <w:p>
      <w:pPr>
        <w:snapToGrid w:val="0"/>
        <w:spacing w:line="560" w:lineRule="atLeast"/>
        <w:rPr>
          <w:rFonts w:eastAsia="微软大标宋"/>
          <w:sz w:val="32"/>
          <w:szCs w:val="32"/>
        </w:rPr>
      </w:pPr>
    </w:p>
    <w:p>
      <w:pPr>
        <w:snapToGrid w:val="0"/>
        <w:spacing w:line="560" w:lineRule="atLeast"/>
        <w:jc w:val="center"/>
        <w:outlineLvl w:val="0"/>
        <w:rPr>
          <w:rFonts w:hint="eastAsia" w:ascii="仿宋" w:hAnsi="仿宋" w:eastAsia="仿宋" w:cs="仿宋"/>
          <w:sz w:val="32"/>
          <w:szCs w:val="32"/>
          <w:lang w:eastAsia="zh-CN"/>
        </w:rPr>
      </w:pPr>
      <w:r>
        <w:rPr>
          <w:rFonts w:hint="eastAsia" w:ascii="仿宋" w:hAnsi="仿宋" w:eastAsia="仿宋" w:cs="仿宋"/>
          <w:sz w:val="32"/>
          <w:lang w:eastAsia="zh-CN"/>
        </w:rPr>
        <w:t>华银渝制〔2023〕46号</w:t>
      </w:r>
    </w:p>
    <w:p>
      <w:pPr>
        <w:snapToGrid w:val="0"/>
        <w:spacing w:line="560" w:lineRule="atLeast"/>
        <w:rPr>
          <w:rFonts w:hint="eastAsia" w:ascii="仿宋" w:hAnsi="仿宋" w:eastAsia="仿宋" w:cs="仿宋"/>
          <w:sz w:val="32"/>
          <w:szCs w:val="32"/>
        </w:rPr>
      </w:pPr>
      <w:r>
        <w:rPr>
          <w:rFonts w:hint="eastAsia" w:ascii="仿宋" w:hAnsi="仿宋" w:eastAsia="仿宋" w:cs="仿宋"/>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102235</wp:posOffset>
                </wp:positionV>
                <wp:extent cx="5600700" cy="0"/>
                <wp:effectExtent l="0" t="12700" r="0" b="12700"/>
                <wp:wrapNone/>
                <wp:docPr id="3" name="直接连接符 3"/>
                <wp:cNvGraphicFramePr/>
                <a:graphic xmlns:a="http://schemas.openxmlformats.org/drawingml/2006/main">
                  <a:graphicData uri="http://schemas.microsoft.com/office/word/2010/wordprocessingShape">
                    <wps:wsp>
                      <wps:cNvSpPr/>
                      <wps:spPr>
                        <a:xfrm>
                          <a:off x="0" y="0"/>
                          <a:ext cx="560070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8.05pt;height:0pt;width:441pt;z-index:251661312;mso-width-relative:page;mso-height-relative:page;" filled="f" coordsize="21600,21600" o:gfxdata="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5DCpz9MAAAAGAQAADwAAAAAAAAABACAAAAAiAAAAZHJzL2Rvd25yZXYueG1sUEsBAhQA&#10;FAAAAAgAh07iQBwRBsT3AQAA5QMAAA4AAAAAAAAAAQAgAAAAIgEAAGRycy9lMm9Eb2MueG1sUEsF&#10;BgAAAAAGAAYAWQEAAIsFAAAAAA==&#10;">
                <v:path arrowok="t"/>
                <v:fill on="f" focussize="0,0"/>
                <v:stroke weight="2pt" color="#FF0000"/>
                <v:imagedata o:title=""/>
                <o:lock v:ext="edit" grouping="f" rotation="f" text="f" aspectratio="f"/>
              </v:line>
            </w:pict>
          </mc:Fallback>
        </mc:AlternateContent>
      </w:r>
    </w:p>
    <w:p>
      <w:pPr>
        <w:adjustRightInd w:val="0"/>
        <w:spacing w:line="520" w:lineRule="atLeast"/>
        <w:outlineLvl w:val="0"/>
        <w:rPr>
          <w:rFonts w:hint="eastAsia" w:ascii="仿宋" w:hAnsi="仿宋" w:eastAsia="仿宋" w:cs="仿宋"/>
          <w:sz w:val="32"/>
        </w:rPr>
      </w:pPr>
      <w:r>
        <w:rPr>
          <w:rFonts w:hint="eastAsia" w:ascii="仿宋" w:hAnsi="仿宋" w:eastAsia="仿宋" w:cs="仿宋"/>
          <w:sz w:val="32"/>
        </w:rPr>
        <w:t xml:space="preserve">  </w:t>
      </w:r>
    </w:p>
    <w:p>
      <w:pPr>
        <w:keepNext w:val="0"/>
        <w:keepLines w:val="0"/>
        <w:widowControl/>
        <w:suppressLineNumbers w:val="0"/>
        <w:spacing w:before="0" w:beforeAutospacing="0" w:after="0" w:afterAutospacing="0" w:line="560" w:lineRule="exact"/>
        <w:ind w:left="0" w:right="0"/>
        <w:jc w:val="center"/>
        <w:rPr>
          <w:rFonts w:hint="default" w:ascii="Times New Roman" w:hAnsi="Times New Roman" w:eastAsia="方正小标宋_GBK" w:cs="Times New Roman"/>
          <w:kern w:val="2"/>
          <w:sz w:val="44"/>
          <w:szCs w:val="44"/>
        </w:rPr>
      </w:pPr>
      <w:bookmarkStart w:id="1" w:name="quanwen"/>
      <w:r>
        <w:rPr>
          <w:rFonts w:hint="default" w:ascii="Times New Roman" w:hAnsi="Times New Roman" w:eastAsia="方正小标宋_GBK" w:cs="Times New Roman"/>
          <w:kern w:val="2"/>
          <w:sz w:val="44"/>
          <w:szCs w:val="44"/>
          <w:lang w:val="en-US" w:eastAsia="zh-CN" w:bidi="ar"/>
        </w:rPr>
        <w:t>关于印发《华夏银行重庆分行智能柜台业务</w:t>
      </w:r>
    </w:p>
    <w:p>
      <w:pPr>
        <w:keepNext w:val="0"/>
        <w:keepLines w:val="0"/>
        <w:widowControl/>
        <w:suppressLineNumbers w:val="0"/>
        <w:spacing w:before="0" w:beforeAutospacing="0" w:after="0" w:afterAutospacing="0" w:line="560" w:lineRule="exact"/>
        <w:ind w:left="0" w:right="0"/>
        <w:jc w:val="center"/>
        <w:rPr>
          <w:rFonts w:hint="default" w:ascii="Times New Roman" w:hAnsi="Times New Roman" w:eastAsia="方正小标宋_GBK" w:cs="Times New Roman"/>
          <w:kern w:val="2"/>
          <w:sz w:val="44"/>
          <w:szCs w:val="44"/>
        </w:rPr>
      </w:pPr>
      <w:r>
        <w:rPr>
          <w:rFonts w:hint="default" w:ascii="Times New Roman" w:hAnsi="Times New Roman" w:eastAsia="方正小标宋_GBK" w:cs="Times New Roman"/>
          <w:kern w:val="2"/>
          <w:sz w:val="44"/>
          <w:szCs w:val="44"/>
          <w:lang w:val="en-US" w:eastAsia="zh-CN" w:bidi="ar"/>
        </w:rPr>
        <w:t>管理实施细则》的通知</w:t>
      </w:r>
    </w:p>
    <w:p>
      <w:pPr>
        <w:keepNext w:val="0"/>
        <w:keepLines w:val="0"/>
        <w:widowControl w:val="0"/>
        <w:suppressLineNumbers w:val="0"/>
        <w:spacing w:before="0" w:beforeAutospacing="0" w:after="0" w:afterAutospacing="0" w:line="520" w:lineRule="exact"/>
        <w:ind w:left="0" w:right="0"/>
        <w:jc w:val="both"/>
        <w:rPr>
          <w:rFonts w:hint="default" w:ascii="Times New Roman" w:hAnsi="Times New Roman" w:eastAsia="微软简标宋" w:cs="Times New Roman"/>
          <w:kern w:val="2"/>
          <w:sz w:val="44"/>
          <w:szCs w:val="44"/>
        </w:rPr>
      </w:pPr>
      <w:r>
        <w:rPr>
          <w:rFonts w:hint="default" w:ascii="Times New Roman" w:hAnsi="Times New Roman" w:eastAsia="微软简标宋" w:cs="Times New Roman"/>
          <w:kern w:val="2"/>
          <w:sz w:val="44"/>
          <w:szCs w:val="44"/>
          <w:lang w:val="en-US" w:eastAsia="zh-CN" w:bidi="ar"/>
        </w:rPr>
        <w:t xml:space="preserve"> </w:t>
      </w:r>
    </w:p>
    <w:p>
      <w:pPr>
        <w:keepNext w:val="0"/>
        <w:keepLines w:val="0"/>
        <w:widowControl w:val="0"/>
        <w:suppressLineNumbers w:val="0"/>
        <w:autoSpaceDE w:val="0"/>
        <w:autoSpaceDN/>
        <w:adjustRightInd w:val="0"/>
        <w:snapToGrid w:val="0"/>
        <w:spacing w:before="0" w:beforeAutospacing="0" w:after="0" w:afterAutospacing="0" w:line="520" w:lineRule="exact"/>
        <w:ind w:left="0" w:right="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各经营单位，分行各部室：</w:t>
      </w:r>
    </w:p>
    <w:p>
      <w:pPr>
        <w:keepNext w:val="0"/>
        <w:keepLines w:val="0"/>
        <w:widowControl w:val="0"/>
        <w:suppressLineNumbers w:val="0"/>
        <w:autoSpaceDE w:val="0"/>
        <w:autoSpaceDN/>
        <w:spacing w:before="0" w:beforeAutospacing="0" w:after="0" w:afterAutospacing="0" w:line="52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为提升分行网点智能化水平，有效促进厅堂一体化建设，进一步规范智能柜台业务，防范操作风险，根据总行《华夏银行智能柜台业务管理实施细则》《关于新增智能柜台功能及优化设备使用管理的通知》等相关制度，结合分行实际，制定了《华夏银行重庆分行智能柜台业务管理实施细则》，现印发给你们，请认真学习，并遵照执行。</w:t>
      </w:r>
    </w:p>
    <w:p>
      <w:pPr>
        <w:keepNext w:val="0"/>
        <w:keepLines w:val="0"/>
        <w:widowControl w:val="0"/>
        <w:suppressLineNumbers w:val="0"/>
        <w:autoSpaceDE w:val="0"/>
        <w:autoSpaceDN/>
        <w:spacing w:before="0" w:beforeAutospacing="0" w:after="0" w:afterAutospacing="0" w:line="520" w:lineRule="exact"/>
        <w:ind w:left="0" w:right="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 xml:space="preserve"> </w:t>
      </w:r>
    </w:p>
    <w:p>
      <w:pPr>
        <w:keepNext w:val="0"/>
        <w:keepLines w:val="0"/>
        <w:widowControl w:val="0"/>
        <w:suppressLineNumbers w:val="0"/>
        <w:autoSpaceDE w:val="0"/>
        <w:autoSpaceDN/>
        <w:spacing w:before="100" w:beforeAutospacing="0" w:after="120" w:afterAutospacing="0" w:line="520" w:lineRule="exact"/>
        <w:ind w:left="0" w:right="0"/>
        <w:jc w:val="both"/>
        <w:rPr>
          <w:rFonts w:hint="default" w:ascii="Times New Roman" w:hAnsi="Times New Roman" w:eastAsia="仿宋" w:cs="Times New Roman"/>
          <w:kern w:val="2"/>
          <w:sz w:val="21"/>
          <w:szCs w:val="21"/>
          <w:lang w:val="en-US" w:eastAsia="zh-CN" w:bidi="ar"/>
        </w:rPr>
      </w:pPr>
      <w:r>
        <w:rPr>
          <w:rFonts w:hint="default" w:ascii="Times New Roman" w:hAnsi="Times New Roman" w:eastAsia="仿宋" w:cs="Times New Roman"/>
          <w:kern w:val="2"/>
          <w:sz w:val="21"/>
          <w:szCs w:val="21"/>
          <w:lang w:val="en-US" w:eastAsia="zh-CN" w:bidi="ar"/>
        </w:rPr>
        <w:t xml:space="preserve"> </w:t>
      </w:r>
    </w:p>
    <w:p>
      <w:pPr>
        <w:keepNext w:val="0"/>
        <w:keepLines w:val="0"/>
        <w:widowControl w:val="0"/>
        <w:suppressLineNumbers w:val="0"/>
        <w:autoSpaceDE w:val="0"/>
        <w:autoSpaceDN/>
        <w:spacing w:before="0" w:beforeAutospacing="0" w:after="0" w:afterAutospacing="0" w:line="520" w:lineRule="exact"/>
        <w:ind w:left="3685" w:leftChars="1755" w:right="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 xml:space="preserve">        华夏银行重庆分行</w:t>
      </w:r>
    </w:p>
    <w:p>
      <w:pPr>
        <w:keepNext w:val="0"/>
        <w:keepLines w:val="0"/>
        <w:widowControl w:val="0"/>
        <w:suppressLineNumbers w:val="0"/>
        <w:autoSpaceDE w:val="0"/>
        <w:autoSpaceDN/>
        <w:spacing w:before="0" w:beforeAutospacing="0" w:after="0" w:afterAutospacing="0" w:line="520" w:lineRule="exact"/>
        <w:ind w:left="3685" w:leftChars="1755" w:right="0"/>
        <w:jc w:val="both"/>
        <w:rPr>
          <w:rFonts w:hint="default" w:ascii="Times New Roman" w:hAnsi="Times New Roman" w:eastAsia="方正小标宋_GBK" w:cs="Times New Roman"/>
          <w:kern w:val="2"/>
          <w:sz w:val="44"/>
          <w:szCs w:val="44"/>
          <w:lang w:val="en-US" w:eastAsia="zh-CN" w:bidi="ar"/>
        </w:rPr>
      </w:pPr>
      <w:r>
        <w:rPr>
          <w:rFonts w:hint="default" w:ascii="Times New Roman" w:hAnsi="Times New Roman" w:eastAsia="仿宋" w:cs="Times New Roman"/>
          <w:kern w:val="2"/>
          <w:sz w:val="32"/>
          <w:szCs w:val="32"/>
          <w:lang w:val="en-US" w:eastAsia="zh-CN" w:bidi="ar"/>
        </w:rPr>
        <w:t xml:space="preserve">         2023年9月28日</w:t>
      </w:r>
    </w:p>
    <w:p>
      <w:pPr>
        <w:keepNext w:val="0"/>
        <w:keepLines w:val="0"/>
        <w:widowControl/>
        <w:suppressLineNumbers w:val="0"/>
        <w:autoSpaceDE w:val="0"/>
        <w:autoSpaceDN/>
        <w:spacing w:before="0" w:beforeAutospacing="0" w:after="0" w:afterAutospacing="0" w:line="560" w:lineRule="exact"/>
        <w:ind w:left="0" w:right="0"/>
        <w:jc w:val="center"/>
        <w:rPr>
          <w:rFonts w:hint="default" w:ascii="Times New Roman" w:hAnsi="Times New Roman" w:eastAsia="方正小标宋_GBK" w:cs="Times New Roman"/>
          <w:kern w:val="2"/>
          <w:sz w:val="44"/>
          <w:szCs w:val="44"/>
        </w:rPr>
      </w:pPr>
      <w:r>
        <w:rPr>
          <w:rFonts w:hint="default" w:ascii="Times New Roman" w:hAnsi="Times New Roman" w:eastAsia="方正小标宋_GBK" w:cs="Times New Roman"/>
          <w:kern w:val="2"/>
          <w:sz w:val="44"/>
          <w:szCs w:val="44"/>
          <w:lang w:val="en-US" w:eastAsia="zh-CN" w:bidi="ar"/>
        </w:rPr>
        <w:t>华夏银行重庆分行智能柜台业务</w:t>
      </w:r>
    </w:p>
    <w:p>
      <w:pPr>
        <w:keepNext w:val="0"/>
        <w:keepLines w:val="0"/>
        <w:widowControl/>
        <w:suppressLineNumbers w:val="0"/>
        <w:autoSpaceDE w:val="0"/>
        <w:autoSpaceDN/>
        <w:spacing w:before="0" w:beforeAutospacing="0" w:after="0" w:afterAutospacing="0" w:line="560" w:lineRule="exact"/>
        <w:ind w:left="0" w:right="0"/>
        <w:jc w:val="center"/>
        <w:rPr>
          <w:rFonts w:hint="default" w:ascii="Times New Roman" w:hAnsi="Times New Roman" w:eastAsia="方正小标宋_GBK" w:cs="Times New Roman"/>
          <w:kern w:val="2"/>
          <w:sz w:val="44"/>
          <w:szCs w:val="44"/>
        </w:rPr>
      </w:pPr>
      <w:r>
        <w:rPr>
          <w:rFonts w:hint="default" w:ascii="Times New Roman" w:hAnsi="Times New Roman" w:eastAsia="方正小标宋_GBK" w:cs="Times New Roman"/>
          <w:kern w:val="2"/>
          <w:sz w:val="44"/>
          <w:szCs w:val="44"/>
          <w:lang w:val="en-US" w:eastAsia="zh-CN" w:bidi="ar"/>
        </w:rPr>
        <w:t>管理实施细则</w:t>
      </w:r>
    </w:p>
    <w:p>
      <w:pPr>
        <w:keepNext w:val="0"/>
        <w:keepLines w:val="0"/>
        <w:widowControl w:val="0"/>
        <w:suppressLineNumbers w:val="0"/>
        <w:autoSpaceDE w:val="0"/>
        <w:autoSpaceDN/>
        <w:spacing w:before="0" w:beforeAutospacing="0" w:after="0" w:afterAutospacing="0" w:line="560" w:lineRule="exact"/>
        <w:ind w:left="5250" w:right="0"/>
        <w:jc w:val="both"/>
        <w:rPr>
          <w:rFonts w:hint="default" w:ascii="Times New Roman" w:hAnsi="Times New Roman" w:eastAsia="仿宋" w:cs="Times New Roman"/>
          <w:kern w:val="2"/>
          <w:sz w:val="44"/>
          <w:szCs w:val="44"/>
          <w:lang w:val="en-US" w:eastAsia="zh-CN" w:bidi="ar"/>
        </w:rPr>
      </w:pPr>
      <w:r>
        <w:rPr>
          <w:rFonts w:hint="default" w:ascii="Times New Roman" w:hAnsi="Times New Roman" w:eastAsia="仿宋" w:cs="Times New Roman"/>
          <w:kern w:val="2"/>
          <w:sz w:val="44"/>
          <w:szCs w:val="44"/>
          <w:lang w:val="en-US" w:eastAsia="zh-CN" w:bidi="ar"/>
        </w:rPr>
        <w:t xml:space="preserve"> </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黑体" w:cs="Times New Roman"/>
          <w:kern w:val="2"/>
          <w:sz w:val="32"/>
          <w:szCs w:val="32"/>
        </w:rPr>
      </w:pPr>
      <w:r>
        <w:rPr>
          <w:rFonts w:hint="default" w:ascii="Times New Roman" w:hAnsi="Times New Roman" w:eastAsia="黑体" w:cs="Times New Roman"/>
          <w:kern w:val="2"/>
          <w:sz w:val="32"/>
          <w:szCs w:val="32"/>
          <w:lang w:val="en-US" w:eastAsia="zh-CN" w:bidi="ar"/>
        </w:rPr>
        <w:t>1</w:t>
      </w:r>
      <w:r>
        <w:rPr>
          <w:rFonts w:hint="eastAsia" w:eastAsia="黑体" w:cs="Times New Roman"/>
          <w:kern w:val="2"/>
          <w:sz w:val="32"/>
          <w:szCs w:val="32"/>
          <w:lang w:val="en-US" w:eastAsia="zh-CN" w:bidi="ar"/>
        </w:rPr>
        <w:t>．</w:t>
      </w:r>
      <w:r>
        <w:rPr>
          <w:rFonts w:hint="default" w:ascii="Times New Roman" w:hAnsi="Times New Roman" w:eastAsia="黑体" w:cs="Times New Roman"/>
          <w:kern w:val="2"/>
          <w:sz w:val="32"/>
          <w:szCs w:val="32"/>
          <w:lang w:val="en-US" w:eastAsia="zh-CN" w:bidi="ar"/>
        </w:rPr>
        <w:t>总则</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1.1为规范分行智能柜台业务管理，依据《华夏银行人民币借记卡业务管理办法》《华夏银行自助银行管理办法》《华夏银行智能柜台业务管理实施细则》等相关制度，制定本实施细则。</w:t>
      </w:r>
    </w:p>
    <w:p>
      <w:pPr>
        <w:keepNext w:val="0"/>
        <w:keepLines w:val="0"/>
        <w:widowControl w:val="0"/>
        <w:suppressLineNumbers w:val="0"/>
        <w:autoSpaceDE w:val="0"/>
        <w:autoSpaceDN/>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1.2本实施细则所称智能柜台是指可通过客户自助操作实现即时发卡、发盾及办理其他金融业务的自助设备。智能柜台根据应用场景不同分为固定式、移动式和分体式智能柜台，以下如无特别指明，一律简称为智能柜台。</w:t>
      </w:r>
    </w:p>
    <w:p>
      <w:pPr>
        <w:keepNext w:val="0"/>
        <w:keepLines w:val="0"/>
        <w:widowControl w:val="0"/>
        <w:suppressLineNumbers w:val="0"/>
        <w:autoSpaceDE w:val="0"/>
        <w:autoSpaceDN/>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1.3本实施细则所称自助发卡是指通过智能柜台实现华夏银行人民币借记卡发卡的业务。</w:t>
      </w:r>
    </w:p>
    <w:p>
      <w:pPr>
        <w:keepNext w:val="0"/>
        <w:keepLines w:val="0"/>
        <w:widowControl w:val="0"/>
        <w:suppressLineNumbers w:val="0"/>
        <w:autoSpaceDE w:val="0"/>
        <w:autoSpaceDN/>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1.4本实施细则所称自助发盾是指通过智能柜台实现华夏银行证书版个人网银数字证书自助发放的业务。</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1.5本实施细则所称华夏银行人民币借记卡特指华夏银行发行具有华夏银行BIN号的人民币复合IC借记卡，以下若无特别指明，一律简称华夏卡。</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1.6本实施细则所称华夏银行证书版个人网银数字证书特指华夏银行发行的个人网银客户使用的将个人信息与电子签名唯一绑定的电子文件，以下如无特别指明，一律简称华夏盾。</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1.7本实施细则所称重空，是指加装在智能柜台内部的华夏卡、华夏盾等的统称，以下如无特别指明一律简称重空。</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bCs/>
          <w:kern w:val="2"/>
          <w:sz w:val="32"/>
          <w:szCs w:val="32"/>
        </w:rPr>
      </w:pPr>
      <w:r>
        <w:rPr>
          <w:rFonts w:hint="default" w:ascii="Times New Roman" w:hAnsi="Times New Roman" w:eastAsia="仿宋" w:cs="Times New Roman"/>
          <w:kern w:val="2"/>
          <w:sz w:val="32"/>
          <w:szCs w:val="32"/>
          <w:lang w:val="en-US" w:eastAsia="zh-CN" w:bidi="ar"/>
        </w:rPr>
        <w:t>1.8本实施细则包括机具管理、</w:t>
      </w:r>
      <w:r>
        <w:rPr>
          <w:rFonts w:hint="default" w:ascii="Times New Roman" w:hAnsi="Times New Roman" w:eastAsia="仿宋" w:cs="Times New Roman"/>
          <w:bCs/>
          <w:kern w:val="2"/>
          <w:sz w:val="32"/>
          <w:szCs w:val="32"/>
          <w:lang w:val="en-US" w:eastAsia="zh-CN" w:bidi="ar"/>
        </w:rPr>
        <w:t>重空管理、</w:t>
      </w:r>
      <w:r>
        <w:rPr>
          <w:rFonts w:hint="default" w:ascii="Times New Roman" w:hAnsi="Times New Roman" w:eastAsia="仿宋" w:cs="Times New Roman"/>
          <w:kern w:val="2"/>
          <w:sz w:val="32"/>
          <w:szCs w:val="32"/>
          <w:lang w:val="en-US" w:eastAsia="zh-CN" w:bidi="ar"/>
        </w:rPr>
        <w:t>重点风险防控</w:t>
      </w:r>
      <w:r>
        <w:rPr>
          <w:rFonts w:hint="default" w:ascii="Times New Roman" w:hAnsi="Times New Roman" w:eastAsia="仿宋" w:cs="Times New Roman"/>
          <w:bCs/>
          <w:kern w:val="2"/>
          <w:sz w:val="32"/>
          <w:szCs w:val="32"/>
          <w:lang w:val="en-US" w:eastAsia="zh-CN" w:bidi="ar"/>
        </w:rPr>
        <w:t>环节。</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1.9本实施细则所指分行综合评审组，是指由分行个人业务部、风险管理部、法律合规部、运营管理部等部门组成的针对分行智能柜台业务开展与管理进行评估的综合小组。</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1.10本实施细则适用于重庆分行辖内各机构。</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黑体" w:cs="Times New Roman"/>
          <w:kern w:val="2"/>
          <w:sz w:val="32"/>
          <w:szCs w:val="32"/>
        </w:rPr>
      </w:pPr>
      <w:r>
        <w:rPr>
          <w:rFonts w:hint="default" w:ascii="Times New Roman" w:hAnsi="Times New Roman" w:eastAsia="黑体" w:cs="Times New Roman"/>
          <w:kern w:val="2"/>
          <w:sz w:val="32"/>
          <w:szCs w:val="32"/>
          <w:lang w:val="en-US" w:eastAsia="zh-CN" w:bidi="ar"/>
        </w:rPr>
        <w:t>2</w:t>
      </w:r>
      <w:r>
        <w:rPr>
          <w:rFonts w:hint="eastAsia" w:eastAsia="黑体" w:cs="Times New Roman"/>
          <w:kern w:val="2"/>
          <w:sz w:val="32"/>
          <w:szCs w:val="32"/>
          <w:lang w:val="en-US" w:eastAsia="zh-CN" w:bidi="ar"/>
        </w:rPr>
        <w:t>．</w:t>
      </w:r>
      <w:r>
        <w:rPr>
          <w:rFonts w:hint="default" w:ascii="Times New Roman" w:hAnsi="Times New Roman" w:eastAsia="黑体" w:cs="Times New Roman"/>
          <w:kern w:val="2"/>
          <w:sz w:val="32"/>
          <w:szCs w:val="32"/>
          <w:lang w:val="en-US" w:eastAsia="zh-CN" w:bidi="ar"/>
        </w:rPr>
        <w:t>智能柜台业务运行原则</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2.1依法合规原则。开办智能柜台业务按要求取得当地监管部门的认可，并进行报备或报批，相关业务办理符合当地监管和总行管理规定。</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2.2高效便捷原则。设备的布放和使用应兼顾成本与效益，以提高服务效率、促进业务发展为目标。</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2.3流程规范原则。智能柜台相关业务现场审核工作人员应按照规范流程进行操作，有效控制操作风险。</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黑体" w:cs="Times New Roman"/>
          <w:kern w:val="2"/>
          <w:sz w:val="32"/>
          <w:szCs w:val="32"/>
        </w:rPr>
      </w:pPr>
      <w:r>
        <w:rPr>
          <w:rFonts w:hint="default" w:ascii="Times New Roman" w:hAnsi="Times New Roman" w:eastAsia="黑体" w:cs="Times New Roman"/>
          <w:kern w:val="2"/>
          <w:sz w:val="32"/>
          <w:szCs w:val="32"/>
          <w:lang w:val="en-US" w:eastAsia="zh-CN" w:bidi="ar"/>
        </w:rPr>
        <w:t>3</w:t>
      </w:r>
      <w:r>
        <w:rPr>
          <w:rFonts w:hint="eastAsia" w:eastAsia="黑体" w:cs="Times New Roman"/>
          <w:kern w:val="2"/>
          <w:sz w:val="32"/>
          <w:szCs w:val="32"/>
          <w:lang w:val="en-US" w:eastAsia="zh-CN" w:bidi="ar"/>
        </w:rPr>
        <w:t>．</w:t>
      </w:r>
      <w:r>
        <w:rPr>
          <w:rFonts w:hint="default" w:ascii="Times New Roman" w:hAnsi="Times New Roman" w:eastAsia="黑体" w:cs="Times New Roman"/>
          <w:kern w:val="2"/>
          <w:sz w:val="32"/>
          <w:szCs w:val="32"/>
          <w:lang w:val="en-US" w:eastAsia="zh-CN" w:bidi="ar"/>
        </w:rPr>
        <w:t>智能柜台业务管理要求</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楷体" w:cs="Times New Roman"/>
          <w:kern w:val="2"/>
          <w:sz w:val="32"/>
          <w:szCs w:val="32"/>
        </w:rPr>
      </w:pPr>
      <w:r>
        <w:rPr>
          <w:rFonts w:hint="default" w:ascii="Times New Roman" w:hAnsi="Times New Roman" w:eastAsia="楷体" w:cs="Times New Roman"/>
          <w:kern w:val="2"/>
          <w:sz w:val="32"/>
          <w:szCs w:val="32"/>
          <w:lang w:val="en-US" w:eastAsia="zh-CN" w:bidi="ar"/>
        </w:rPr>
        <w:t>3.1现场审核管理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现场审核指具有审核资质的分支行工作人员通过与系统预留指纹信息匹配的方式对在智能柜台办理的业务进行审核。</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3.1.1现场审核管理要求</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现场审核人员须确认客户为自主意愿申办相关业务，并现场询问客户个人基本信息，相关业务审核要点同柜面办理流程，同时核对客户本人、客户所用身份证照片图像以及智能柜台摄像头所拍客户照片是否为同一人，客户签名是否一致且签字是否清晰工整，核对无误后，指纹审核通过；上述审核环节中若发现脸部特征不相符、拍照不清晰、身份核查失败、代理客户办理、非本人意愿以及客户信息不符等情况，现场审核人员须取消审核，终止交易。对于客户信息触发可疑名单及手机号实名核验不通过情况，审核人员要强化客户身份信息核实，做好风险把控。对于办理借记卡开卡业务的客户，还应审核申请人是否符合开卡年龄及开卡数量要求，如申请人未满18周岁或超出发卡数量规定的，不予批准发卡。</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现场审核人员应做好业务告知及客户金融信息保护工作，履行必要的风险提示，切实保障客户知情权、信息安全权等权益。</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3.1.2现场审核人员管理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（1）现场审核人员由分行根据实际情况筛选出具备运营主管上岗资格的人员担任。</w:t>
      </w:r>
    </w:p>
    <w:p>
      <w:pPr>
        <w:keepNext w:val="0"/>
        <w:keepLines w:val="0"/>
        <w:widowControl w:val="0"/>
        <w:suppressLineNumbers w:val="0"/>
        <w:autoSpaceDE w:val="0"/>
        <w:autoSpaceDN/>
        <w:snapToGri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现场审核人员申请的机构根据《华夏银行核心及影像前端系统用户号管理办法》规定，向分行运营管理部提交申请。运营管理部根据智能柜台业务开展的实际情况，确定现场审核人员名单。针对机构所属运营条线人员，通过自助设备跨平台管理系统将其影像前端系统用户号配置用于智能柜台业务审核；对于机构所属非运营条线人员，则为其开立自助发卡审核人用户号并配置用于智能柜台业务审核。</w:t>
      </w:r>
    </w:p>
    <w:p>
      <w:pPr>
        <w:keepNext w:val="0"/>
        <w:keepLines w:val="0"/>
        <w:widowControl w:val="0"/>
        <w:suppressLineNumbers w:val="0"/>
        <w:autoSpaceDE w:val="0"/>
        <w:autoSpaceDN/>
        <w:snapToGri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分行要严格管理自助设备跨平台管理系统用户，及时维护智能柜台业务审核人信息，确保信息真实、完整、合规。</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（3）现场审核人员使用的自助设备审核人用户号须保持与智能柜台设备、重空所属机构一致。</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（4）现场审核人员不得对本人办理的业务进行审核授权。</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楷体" w:cs="Times New Roman"/>
          <w:kern w:val="2"/>
          <w:sz w:val="32"/>
          <w:szCs w:val="32"/>
        </w:rPr>
      </w:pPr>
      <w:r>
        <w:rPr>
          <w:rFonts w:hint="default" w:ascii="Times New Roman" w:hAnsi="Times New Roman" w:eastAsia="楷体" w:cs="Times New Roman"/>
          <w:kern w:val="2"/>
          <w:sz w:val="32"/>
          <w:szCs w:val="32"/>
          <w:lang w:val="en-US" w:eastAsia="zh-CN" w:bidi="ar"/>
        </w:rPr>
        <w:t>3.2智能柜台机具管理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智能柜台分为固定式智能柜台、移动式智能柜台和分体式智能柜台（移动式和分体式以下简称为便携式），均应严格按照自助设备管理模式对智能柜台进行管理，并按照总行要求及时升级至最新版本。</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3.2.1固定式智能柜台的机具管理要求</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（1）各机构厅堂内宜布放固定式智能柜台，并确保布放在大堂经理经常活动区域内。</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（2）原则上同一机构布放的固定式智能柜台应保持类型一致、外观统一。对于特殊情况，要考虑通过低矮设备垫高、加装外装饰框、独立设置有遮挡的区域等措施，确保设备高度一致、外观统一、整体协调。</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（3）大堂经理负责本机构厅堂内固定式智能柜台服务引导，协助客户使用。大堂经理应按照“先自助-后柜台”的引导原则，推进渠道融合和柜面业务有序分流。</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3.2.2便携式智能柜台的机具管理要求</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（1）各机构开展外出营销时，宜使用便携式智能柜台。便携式智能柜台应统一由分行运营管理部负责管理，由便携式智能柜台所属机构运营人员负责保管。</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（2）在携带便携式智能柜台外出营销时，须两人或以上营销人员共同携带设备开展营销，其中至少一人须具备现场审核人员资质。</w:t>
      </w:r>
    </w:p>
    <w:p>
      <w:pPr>
        <w:keepNext w:val="0"/>
        <w:keepLines w:val="0"/>
        <w:widowControl w:val="0"/>
        <w:suppressLineNumbers w:val="0"/>
        <w:autoSpaceDE w:val="0"/>
        <w:autoSpaceDN/>
        <w:adjustRightInd w:val="0"/>
        <w:spacing w:before="0" w:beforeAutospacing="0" w:after="0" w:afterAutospacing="0" w:line="560" w:lineRule="exact"/>
        <w:ind w:left="0" w:right="0" w:firstLine="63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3.2.3便携式智能柜台不使用时，须将设备放置在所属机构封闭式柜台内进行妥善保管，重空入库保管；社区支行所辖便携式智能柜台不使用时，须将卡盒放在营业网点保险柜内妥善保管。</w:t>
      </w:r>
    </w:p>
    <w:p>
      <w:pPr>
        <w:keepNext w:val="0"/>
        <w:keepLines w:val="0"/>
        <w:widowControl w:val="0"/>
        <w:suppressLineNumbers w:val="0"/>
        <w:autoSpaceDE w:val="0"/>
        <w:autoSpaceDN/>
        <w:adjustRightInd w:val="0"/>
        <w:snapToGri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原则上外出营销的便携式智能柜台及钥匙每日必须交回所属管理机构，严禁在外过夜。如营业机构因业务需要确需在分行内跨机构保管便携式智能柜台的，营业机构需向分行提交《智能柜台外出营销跨机构保管审批表》（附件1）进行申请，经分行个人业务部和运营管理部审批同意后，方可采取分行内跨机构保管模式。针对便携式智能柜台采取跨机构保管模式的，需做好以下风险防控措施：</w:t>
      </w:r>
    </w:p>
    <w:p>
      <w:pPr>
        <w:keepNext w:val="0"/>
        <w:keepLines w:val="0"/>
        <w:widowControl w:val="0"/>
        <w:suppressLineNumbers w:val="0"/>
        <w:autoSpaceDE w:val="0"/>
        <w:autoSpaceDN/>
        <w:adjustRightInd w:val="0"/>
        <w:spacing w:before="0" w:beforeAutospacing="0" w:after="0" w:afterAutospacing="0" w:line="560" w:lineRule="exact"/>
        <w:ind w:left="0" w:right="0" w:firstLine="63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做好便携式智能柜台及重空的交接工作，设备只能在指定的同城机构进行保管。跨机构保管期间，每日外出营销结束后，外出营销人员双人将便携式智能柜台交回同城指定的保管机构，同时登记《柜面重要事项登记簿》办理交接，保管机构双人将便携式智能柜台入凭证库房监控下保管。完成交接后，设备保管机构运营人员通知设备归属行运营人员，设备归属行运营人员指定专人通过自助设备跨平台管理系统查询当日重空发放明细，同影像系统内设备重空余额明细进行核对。</w:t>
      </w:r>
    </w:p>
    <w:p>
      <w:pPr>
        <w:keepNext w:val="0"/>
        <w:keepLines w:val="0"/>
        <w:widowControl w:val="0"/>
        <w:suppressLineNumbers w:val="0"/>
        <w:autoSpaceDE w:val="0"/>
        <w:autoSpaceDN/>
        <w:adjustRightInd w:val="0"/>
        <w:spacing w:before="0" w:beforeAutospacing="0" w:after="0" w:afterAutospacing="0" w:line="560" w:lineRule="exact"/>
        <w:ind w:left="0" w:right="0" w:firstLine="63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装有重空的卡盒（盾盒）以及便携式智能柜台外门钥匙每日营销结束后需同便携式智能柜台一并交回保管机构并登记《柜面重要事项登记簿》办理交接，并入保险柜双人进行保管，从保管机构领用装有重空的卡盒（盾盒）和外门钥匙外出开展营销时需通过《柜面重要事项登记簿》办理交接手续。</w:t>
      </w:r>
    </w:p>
    <w:p>
      <w:pPr>
        <w:keepNext w:val="0"/>
        <w:keepLines w:val="0"/>
        <w:widowControl w:val="0"/>
        <w:suppressLineNumbers w:val="0"/>
        <w:autoSpaceDE w:val="0"/>
        <w:autoSpaceDN/>
        <w:adjustRightInd w:val="0"/>
        <w:spacing w:before="0" w:beforeAutospacing="0" w:after="0" w:afterAutospacing="0" w:line="560" w:lineRule="exact"/>
        <w:ind w:left="0" w:right="0" w:firstLine="63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（3）跨机构保管仅限于当次申请上门的业务范围，每次跨机构保管时间不得超过一周，智能柜台返回原归属行当天应按照制度要求进行重空核对和清机上缴。</w:t>
      </w:r>
    </w:p>
    <w:p>
      <w:pPr>
        <w:keepNext w:val="0"/>
        <w:keepLines w:val="0"/>
        <w:widowControl w:val="0"/>
        <w:suppressLineNumbers w:val="0"/>
        <w:autoSpaceDE w:val="0"/>
        <w:autoSpaceDN/>
        <w:adjustRightInd w:val="0"/>
        <w:spacing w:before="0" w:beforeAutospacing="0" w:after="0" w:afterAutospacing="0" w:line="560" w:lineRule="exact"/>
        <w:ind w:left="0" w:right="0" w:firstLine="63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（4）分行选派的自助设备审核人员应具备较强的责任心和风险把控能力，切实履行审核职责；对客户业务办理意愿、业务合规性等严格把关，开户业务严禁出现客户信息不完整等反洗钱问题。</w:t>
      </w:r>
    </w:p>
    <w:p>
      <w:pPr>
        <w:keepNext w:val="0"/>
        <w:keepLines w:val="0"/>
        <w:widowControl w:val="0"/>
        <w:suppressLineNumbers w:val="0"/>
        <w:autoSpaceDE w:val="0"/>
        <w:autoSpaceDN/>
        <w:adjustRightInd w:val="0"/>
        <w:spacing w:before="0" w:beforeAutospacing="0" w:after="0" w:afterAutospacing="0" w:line="560" w:lineRule="exact"/>
        <w:ind w:left="0" w:right="0" w:firstLine="63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（5）使用便携式智能柜台外出办理业务时，不得违反当地监管下发的管制名单等规定，对于当地监管要求通过指定系统查询确认的，应严格执行。</w:t>
      </w:r>
    </w:p>
    <w:p>
      <w:pPr>
        <w:keepNext w:val="0"/>
        <w:keepLines w:val="0"/>
        <w:widowControl w:val="0"/>
        <w:suppressLineNumbers w:val="0"/>
        <w:autoSpaceDE w:val="0"/>
        <w:autoSpaceDN/>
        <w:adjustRightInd w:val="0"/>
        <w:spacing w:before="0" w:beforeAutospacing="0" w:after="0" w:afterAutospacing="0" w:line="560" w:lineRule="exact"/>
        <w:ind w:left="0" w:right="0" w:firstLine="630"/>
        <w:jc w:val="both"/>
        <w:rPr>
          <w:rFonts w:hint="default" w:ascii="Times New Roman" w:hAnsi="Times New Roman" w:eastAsia="仿宋" w:cs="Times New Roman"/>
          <w:kern w:val="2"/>
          <w:sz w:val="21"/>
          <w:szCs w:val="21"/>
        </w:rPr>
      </w:pPr>
      <w:r>
        <w:rPr>
          <w:rFonts w:hint="default" w:ascii="Times New Roman" w:hAnsi="Times New Roman" w:eastAsia="仿宋" w:cs="Times New Roman"/>
          <w:kern w:val="2"/>
          <w:sz w:val="32"/>
          <w:szCs w:val="32"/>
          <w:lang w:val="en-US" w:eastAsia="zh-CN" w:bidi="ar"/>
        </w:rPr>
        <w:t>（6）</w:t>
      </w:r>
      <w:r>
        <w:rPr>
          <w:rFonts w:hint="default" w:ascii="Times New Roman" w:hAnsi="Times New Roman" w:eastAsia="仿宋" w:cs="Times New Roman"/>
          <w:kern w:val="2"/>
          <w:sz w:val="32"/>
          <w:szCs w:val="32"/>
          <w:shd w:val="clear" w:color="auto" w:fill="FFFFFF"/>
          <w:lang w:val="en-US" w:eastAsia="zh-CN" w:bidi="ar"/>
        </w:rPr>
        <w:t>如发生智能柜台设备、重空以及重要物品遗失的情况，参照本实施细则中</w:t>
      </w:r>
      <w:r>
        <w:rPr>
          <w:rFonts w:hint="default" w:ascii="Times New Roman" w:hAnsi="Times New Roman" w:eastAsia="仿宋" w:cs="Times New Roman"/>
          <w:kern w:val="2"/>
          <w:sz w:val="32"/>
          <w:szCs w:val="32"/>
          <w:lang w:val="en-US" w:eastAsia="zh-CN" w:bidi="ar"/>
        </w:rPr>
        <w:t>3.10应急管理进行处置</w:t>
      </w:r>
      <w:r>
        <w:rPr>
          <w:rFonts w:hint="default" w:ascii="Times New Roman" w:hAnsi="Times New Roman" w:eastAsia="仿宋" w:cs="Times New Roman"/>
          <w:kern w:val="2"/>
          <w:sz w:val="32"/>
          <w:szCs w:val="32"/>
          <w:shd w:val="clear" w:color="auto" w:fill="FFFFFF"/>
          <w:lang w:val="en-US" w:eastAsia="zh-CN" w:bidi="ar"/>
        </w:rPr>
        <w:t>。</w:t>
      </w:r>
    </w:p>
    <w:p>
      <w:pPr>
        <w:keepNext w:val="0"/>
        <w:keepLines w:val="0"/>
        <w:widowControl w:val="0"/>
        <w:suppressLineNumbers w:val="0"/>
        <w:autoSpaceDE w:val="0"/>
        <w:autoSpaceDN/>
        <w:adjustRightInd w:val="0"/>
        <w:spacing w:before="0" w:beforeAutospacing="0" w:after="0" w:afterAutospacing="0" w:line="560" w:lineRule="exact"/>
        <w:ind w:left="0" w:right="0" w:firstLine="63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3.2.4便携式智能柜台机构间调配管理</w:t>
      </w:r>
    </w:p>
    <w:p>
      <w:pPr>
        <w:keepNext w:val="0"/>
        <w:keepLines w:val="0"/>
        <w:widowControl w:val="0"/>
        <w:suppressLineNumbers w:val="0"/>
        <w:topLinePunct/>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（1）各机构可依据实际需要，将便携式智能柜台在分行内不同机构间进行调配使用。</w:t>
      </w:r>
    </w:p>
    <w:p>
      <w:pPr>
        <w:keepNext w:val="0"/>
        <w:keepLines w:val="0"/>
        <w:widowControl w:val="0"/>
        <w:suppressLineNumbers w:val="0"/>
        <w:topLinePunct/>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（2）便携式智能柜台调出前，调出机构须对该设备进行重空清机上缴，并取出设备中的吞没重空。</w:t>
      </w:r>
    </w:p>
    <w:p>
      <w:pPr>
        <w:keepNext w:val="0"/>
        <w:keepLines w:val="0"/>
        <w:widowControl w:val="0"/>
        <w:suppressLineNumbers w:val="0"/>
        <w:topLinePunct/>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调入机构双人至调出机构，在监控下与调出机构钥匙保管人员办理设备工作用钥匙的交接手续，营业室经理担任监交人。调入机构领用人应持身份证和工作证，双人分别领取智能柜台工作用外门钥匙和卡盒（盾盒）钥匙，并于领用当日将钥匙交接给本机构自助设备钥匙保管人员。调入及调出机构应做好重要物品登记，并将调入/调出记录发送至分行运营管理部，由分行运营管理部当日在自助设备跨平台管理系统中对该设备编号进行归属机构迁移，分行运营管理部操作完毕后通知调入机构启用设备。</w:t>
      </w:r>
    </w:p>
    <w:p>
      <w:pPr>
        <w:keepNext w:val="0"/>
        <w:keepLines w:val="0"/>
        <w:widowControl w:val="0"/>
        <w:suppressLineNumbers w:val="0"/>
        <w:topLinePunct/>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（4）便携式智能柜台归还原机构后，由分行运营管理部当日在自助设备跨平台管理系统中对该设备编号归属机构进行调整。</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楷体" w:cs="Times New Roman"/>
          <w:kern w:val="2"/>
          <w:sz w:val="32"/>
          <w:szCs w:val="32"/>
        </w:rPr>
      </w:pPr>
      <w:r>
        <w:rPr>
          <w:rFonts w:hint="default" w:ascii="Times New Roman" w:hAnsi="Times New Roman" w:eastAsia="楷体" w:cs="Times New Roman"/>
          <w:kern w:val="2"/>
          <w:sz w:val="32"/>
          <w:szCs w:val="32"/>
          <w:lang w:val="en-US" w:eastAsia="zh-CN" w:bidi="ar"/>
        </w:rPr>
        <w:t>3.3智能柜台钥匙的管理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3.3.1智能柜台外门钥匙、卡盒（盾盒）钥匙严格实行“双套制”“分管制”。外门钥匙和卡盒（盾盒）钥匙分管，工作用钥匙与备用钥匙分管。工作用钥匙坚持纵向交接，不得交叉使用。</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3.3.2智能柜台工作用外门和卡盒（盾盒）钥匙、备用外门和卡盒（盾盒）钥匙按照重要物品管理，保管、交接必须按照每台设备每种物品分别登记。</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3.3.3各机构使用便携式智能柜台外出营销时，为方便更换卡盒（盾盒）补充重空、设备故障现场排除，由具备审核资质的外出营销人员领取便携式智能柜台外门钥匙，做到用时领取，用后交还，并做好登记工作。</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3.3.4工作用钥匙管理与使用</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智能柜台工作用外门钥匙和卡盒（盾盒）钥匙由营业室经理指定专人分管，并入保险柜管理。智能柜台钥匙保管人员要相对固定，不得随意更换。</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3.3.5备用钥匙保管与使用</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（1）智能柜台的备用钥匙由智能柜台所属机构同分行运营管理部当面交接封存，由分行运营管理部放入保险柜妥善保管。</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（2）遇工作用钥匙丢失等紧急情况需启用备用钥匙，须经分行分管行领导审批，并做好启用登记。</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3.3.6智能柜台钥匙丢失必须查明原因，追究责任，由运营管理部联系设备厂商立即更换锁具，并由保卫部负责监督钥匙更换过程，做好更换登记。更换设备钥匙后，重新封存新锁的备用钥匙。</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3.3.7智能柜台钥匙的管理，由所属机构营业室经理每月检查一次，运营主管行长每半年检查一次。社区支行智能柜台钥匙由管辖行负责检查并登记。分行管理的智能柜台备用钥匙由自助银行业务分管负责人每月检查一次，运营管理部负责人每半年检查一次。每次查库应在运营检查履职管理系统登记。</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楷体" w:cs="Times New Roman"/>
          <w:bCs/>
          <w:kern w:val="2"/>
          <w:sz w:val="32"/>
          <w:szCs w:val="32"/>
        </w:rPr>
      </w:pPr>
      <w:r>
        <w:rPr>
          <w:rFonts w:hint="default" w:ascii="Times New Roman" w:hAnsi="Times New Roman" w:eastAsia="楷体" w:cs="Times New Roman"/>
          <w:bCs/>
          <w:kern w:val="2"/>
          <w:sz w:val="32"/>
          <w:szCs w:val="32"/>
          <w:lang w:val="en-US" w:eastAsia="zh-CN" w:bidi="ar"/>
        </w:rPr>
        <w:t>3.4智能柜台的重空领入及发出</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3.4.1智能柜台使用重空的领入</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分行应在影像系统中为智能柜台设置虚拟柜员（柜员终端类型为ATM，机构不需对此柜员进行日末轧账）。</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（1）固定式智能柜台</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智能柜台虚拟柜员领用重空时，所属机构运营人员在影像系统中将重空划拨至智能柜台虚拟柜员名下，实现重空的领用。智能柜台所属机构的设备管理人员每日对库存重空的数量进行监控，根据业务量情况合理添加重空。</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（2）便携式智能柜台</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①使用便携式智能柜台外出营销时，智能柜台所属机构应提前预估外出营销的重空数量，做好重空准备，外出营销人员负责编制《便携式智能柜台外出营销计划》（附件2），将外出营销计划交分管营销、运营行长分别审核签字后提交机构营业室经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②机构营业室经理指定专人将重空划拨至便携式智能柜台虚拟柜员名下，实现重空的领用。</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③机构营业室经理指定专人对领入的重空进行审核是否存在数量或卡号不符情况，无误后，将重空装入便携式智能柜台内，并将卡盒（盾盒）及备用卡盒（盾盒）上锁，与外出营销人员（双人）当面交接，并对设备、备用卡盒（盾盒）及锁具的完好性进行检查。外出营销人员将存放重空的已上锁的备用卡盒（盾盒）装入专用箱内，双人上锁外出营销。外出营销计划表作为业务凭证附件管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④使用便携式智能柜台外出营销时，遇有设备内重空不足时，外出营销人员须双人同时在场打开智能柜台外门，更换备用卡盒（盾盒）。</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3.4.2智能柜台重空的发出</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（1）客户成功办理申领重空的业务，系统通过接收信息自动付出相关重空。</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对于智能柜台在交易过程中，因网络通讯失败等异常原因出现的客户信息和账户已生成但卡片未实际发出的情况，系统会即时对关联重空失败的账户进行销户，销户成功后可重新为客户办理发卡业务。如因系统、网络异常等原因导致未能即时销户成功的，可等待核心系统跑批后自动完成销户，如确需当日手工销户的，可联系发卡行通过柜面影像系统按照相关流程手动进行销户。</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楷体" w:cs="Times New Roman"/>
          <w:bCs/>
          <w:kern w:val="2"/>
          <w:sz w:val="32"/>
          <w:szCs w:val="32"/>
        </w:rPr>
      </w:pPr>
      <w:r>
        <w:rPr>
          <w:rFonts w:hint="default" w:ascii="Times New Roman" w:hAnsi="Times New Roman" w:eastAsia="楷体" w:cs="Times New Roman"/>
          <w:bCs/>
          <w:kern w:val="2"/>
          <w:sz w:val="32"/>
          <w:szCs w:val="32"/>
          <w:lang w:val="en-US" w:eastAsia="zh-CN" w:bidi="ar"/>
        </w:rPr>
        <w:t>3.5清机管理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3.5.1清机时间要求</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智能柜台每15个工作日（算头不算尾，下同）至少清机上缴一次，根据智能柜台内重空剩余情况、客户投诉等业务需要随时清机。便携式智能柜台营业机构须每日查询辖内机具设备端重空余额，并与影像系统剩余重空余额及智能柜台内剩余重空实物进行核对，确保账实相符，重空当日未出库（保险柜）的可不查询。</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3.5.2清机上缴准备工作</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（1）清机人员应两人一组并在监控下操作，由营业机构清机人员领取当日清机所需智能柜台工作用钥匙，并妥善保管。</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（2）清机人员根据当日固定式智能柜台台数，准备清机专用箱（或专用库包，下同），每个专用箱配2套锁及钥匙，2名清机人员各持一套；便携式智能柜台可直接在所属机构柜台内清机。</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3.5.3清机</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（1）清机人员首先检查设备是否有异常情况，无误后进行清机操作。</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 xml:space="preserve">（2）进入智能柜台管理员菜单，调出重空管理（卡、盾等）下的重空上缴交易，选择需上缴的重空类型，如选择普通上缴，选择要上缴的重空号段，核对实物无误后点击上缴；如选择手工上缴，需手动输入起始重空号、数量，结束重空号返显不可修改。 添加单条或多条重空信息后，点击上缴。 </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（3）清机人员双人清点、取出、核对剩余重空数量，如果不符，通知设备维保公司人员进行查找，保证账实相符。</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（4）重空上缴成功后，清机人员装填重空并输入新加数量。</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（5）清机人员将已上缴的重空和吞没重空锁入专用箱，确认清机流程完毕，切换到正常交易界面。</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楷体" w:cs="Times New Roman"/>
          <w:kern w:val="2"/>
          <w:sz w:val="32"/>
          <w:szCs w:val="32"/>
        </w:rPr>
      </w:pPr>
      <w:r>
        <w:rPr>
          <w:rFonts w:hint="default" w:ascii="Times New Roman" w:hAnsi="Times New Roman" w:eastAsia="楷体" w:cs="Times New Roman"/>
          <w:kern w:val="2"/>
          <w:sz w:val="32"/>
          <w:szCs w:val="32"/>
          <w:lang w:val="en-US" w:eastAsia="zh-CN" w:bidi="ar"/>
        </w:rPr>
        <w:t>3.6重空交接</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清机人员返回机构柜台后，在营业室经理监督下，与重空管理人员进行剩余重空和吞没重空的交接。便携式智能柜台可直接在机构柜台内由营业室经理监督进行交接。</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楷体" w:cs="Times New Roman"/>
          <w:kern w:val="2"/>
          <w:sz w:val="32"/>
          <w:szCs w:val="32"/>
        </w:rPr>
      </w:pPr>
      <w:r>
        <w:rPr>
          <w:rFonts w:hint="default" w:ascii="Times New Roman" w:hAnsi="Times New Roman" w:eastAsia="楷体" w:cs="Times New Roman"/>
          <w:kern w:val="2"/>
          <w:sz w:val="32"/>
          <w:szCs w:val="32"/>
          <w:lang w:val="en-US" w:eastAsia="zh-CN" w:bidi="ar"/>
        </w:rPr>
        <w:t>3.7 吞没重空管理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3.7.1智能柜台内吞没卡分为客户自持卡吞卡、应发未发卡吞卡。客户自持卡吞卡是指客户持有卡在办理业务时出现的异常吞卡；应发未发卡吞卡是指从卡盒中吐出的由于设备故障发卡不成功、操作失误或系统发卡成功但智能柜台未成功吐卡的吞卡。</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3.7.2客户自持卡吞卡由清机人员取出后登记《柜面重要事项登记簿》，10个工作日（按照清机取出吞卡卡片移交至营业机构处理人当日算起）内的吞卡，参照《华夏银行自助银行业务流程》吞没卡规定在指定的机构领取，超过10个工作日无人认领的卡片，营业机构经办柜员在监控下，将卡片纵向剪断，并在《柜面重要事项登记簿》中登记“处理时间”，“处理结果”栏注明“卡片销毁”，“经办”栏签章，营业室经理确认无误后在“复核”栏签章。</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3.7.3应发未发卡吞卡，由机构重空保管人员通过影像系统查询重空状态，对于状态为可用的重空卡片，可再次加入智能柜台内继续使用。对于状态为已用，且通过影像系统查询已与客户账号关联的系统发卡成功的卡片，同客户自持卡吞卡处理。对非正常状态的吞没重空卡片，按照3.7.2中超过10个工作日无人认领的卡片进行处理。对由于清机人员操作错误，未按规定方向放入设备的华夏卡，卡由于设备无法识别自动落入废卡槽内，接现场审核人员通知后，马上进行清机处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3.7.4智能柜台发生吞没华夏盾，由清机人员取出后登记《柜面重要事项登记簿》，10个工作日（按照清机取出吞盾移交至指定营业机构当日算起）内的吞盾，参照《华夏银行自助银行业务流程》吞没卡规定在指定的机构柜台领取，超过10个工作日无人认领的华夏盾，营业机构须将吞没的华夏盾做作废销毁，并在《柜面重要事项登记簿》中登记“处理时间”，“处理结果”栏注明“盾销毁”，“经办”栏签章，营业室经理确认无误后在“复核”栏签章。如发生吞没动态令牌等重空，参照本流程处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楷体" w:cs="Times New Roman"/>
          <w:kern w:val="2"/>
          <w:sz w:val="32"/>
          <w:szCs w:val="32"/>
        </w:rPr>
      </w:pPr>
      <w:r>
        <w:rPr>
          <w:rFonts w:hint="default" w:ascii="Times New Roman" w:hAnsi="Times New Roman" w:eastAsia="楷体" w:cs="Times New Roman"/>
          <w:kern w:val="2"/>
          <w:sz w:val="32"/>
          <w:szCs w:val="32"/>
          <w:lang w:val="en-US" w:eastAsia="zh-CN" w:bidi="ar"/>
        </w:rPr>
        <w:t>3.8智能柜台重空查库</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智能柜台库存重空采用现场查库方式。智能柜台归属核算机构营业室经理每月检查一次，机构分管运营副行长每半年检查一次，分行运营管理部每季对辖属营业机构抽查，全年覆盖全辖所有营业机构一次。社区支行布放的智能柜台由管辖行检查并登记。每次查库应在运营检查履职管理系统进行登记。</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楷体" w:cs="Times New Roman"/>
          <w:kern w:val="2"/>
          <w:sz w:val="32"/>
          <w:szCs w:val="32"/>
        </w:rPr>
      </w:pPr>
      <w:r>
        <w:rPr>
          <w:rFonts w:hint="default" w:ascii="Times New Roman" w:hAnsi="Times New Roman" w:eastAsia="楷体" w:cs="Times New Roman"/>
          <w:kern w:val="2"/>
          <w:sz w:val="32"/>
          <w:szCs w:val="32"/>
          <w:lang w:val="en-US" w:eastAsia="zh-CN" w:bidi="ar"/>
        </w:rPr>
        <w:t>3.9档案管理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智能柜台的电子日志、业务报表及电子业务数据（业务电子凭证、</w:t>
      </w:r>
      <w:r>
        <w:rPr>
          <w:rFonts w:hint="default" w:ascii="Times New Roman" w:hAnsi="Times New Roman" w:eastAsia="仿宋" w:cs="Times New Roman"/>
          <w:color w:val="000000"/>
          <w:kern w:val="2"/>
          <w:sz w:val="32"/>
          <w:szCs w:val="32"/>
          <w:lang w:val="en-US" w:eastAsia="zh-CN" w:bidi="ar"/>
        </w:rPr>
        <w:t>客户身份证复印件/影印件</w:t>
      </w:r>
      <w:r>
        <w:rPr>
          <w:rFonts w:hint="default" w:ascii="Times New Roman" w:hAnsi="Times New Roman" w:eastAsia="仿宋" w:cs="Times New Roman"/>
          <w:kern w:val="2"/>
          <w:sz w:val="32"/>
          <w:szCs w:val="32"/>
          <w:lang w:val="en-US" w:eastAsia="zh-CN" w:bidi="ar"/>
        </w:rPr>
        <w:t>、客户照片以及联网核查记录等）视为解决账务纠纷和错账备查依据，由智能柜台所属营业机构负责调阅查询。智能柜台系统已对接会计凭证影像管理系统及运营风险监控系统，业务发生次日自动上传电子档案，分行运营管理部按照《华夏银行运营风险监督管理办法》进行业务监督。</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楷体" w:cs="Times New Roman"/>
          <w:kern w:val="2"/>
          <w:sz w:val="32"/>
          <w:szCs w:val="32"/>
        </w:rPr>
      </w:pPr>
      <w:r>
        <w:rPr>
          <w:rFonts w:hint="default" w:ascii="Times New Roman" w:hAnsi="Times New Roman" w:eastAsia="楷体" w:cs="Times New Roman"/>
          <w:kern w:val="2"/>
          <w:sz w:val="32"/>
          <w:szCs w:val="32"/>
          <w:lang w:val="en-US" w:eastAsia="zh-CN" w:bidi="ar"/>
        </w:rPr>
        <w:t>3.10应急管理</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便携式智能柜台外出营销时，若发生设备、重空以及重要物品遗失时，应立即上报分行运营管理部并及时查找原因。</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3.10.1便携式智能柜台遗失。外出营销时，若发生设备遗失，应立即上报分行运营管理部，由分行运营管理部在自助设备跨平台管理系统内对遗失的设备终端号做停机操作。若遗失的设备内有重空的，根据3.10.3重空遗失流程进行处置。</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3.10.2重要物品遗失。重要物品发生遗失，应及时在运营管理平台中停用；停用后找回实物的，应予以启用；实物无法找回的，应在查明原因后进行作废或销毁。钥匙类重要物品遗失时，按本实施细则3.3.5、3.3.6流程进行处置。</w:t>
      </w:r>
    </w:p>
    <w:p>
      <w:pPr>
        <w:keepNext w:val="0"/>
        <w:keepLines w:val="0"/>
        <w:widowControl w:val="0"/>
        <w:suppressLineNumbers w:val="0"/>
        <w:autoSpaceDE w:val="0"/>
        <w:autoSpaceDN/>
        <w:adjustRightInd w:val="0"/>
        <w:snapToGri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3.10.3</w:t>
      </w:r>
      <w:r>
        <w:rPr>
          <w:rFonts w:hint="default" w:ascii="Times New Roman" w:hAnsi="Times New Roman" w:eastAsia="仿宋" w:cs="Times New Roman"/>
          <w:b w:val="0"/>
          <w:kern w:val="2"/>
          <w:sz w:val="32"/>
          <w:szCs w:val="32"/>
          <w:lang w:val="en-US" w:eastAsia="zh-CN" w:bidi="ar"/>
        </w:rPr>
        <w:t>重空遗失。</w:t>
      </w:r>
      <w:r>
        <w:rPr>
          <w:rFonts w:hint="default" w:ascii="Times New Roman" w:hAnsi="Times New Roman" w:eastAsia="仿宋" w:cs="Times New Roman"/>
          <w:kern w:val="2"/>
          <w:sz w:val="32"/>
          <w:szCs w:val="32"/>
          <w:lang w:val="en-US" w:eastAsia="zh-CN" w:bidi="ar"/>
        </w:rPr>
        <w:t>重要空白凭证遗失，必须查明原因，及时在系统中进行重要空白凭证作废处理。</w:t>
      </w:r>
      <w:r>
        <w:rPr>
          <w:rFonts w:hint="default" w:ascii="Times New Roman" w:hAnsi="Times New Roman" w:eastAsia="仿宋" w:cs="Times New Roman"/>
          <w:color w:val="000000"/>
          <w:kern w:val="2"/>
          <w:sz w:val="32"/>
          <w:szCs w:val="32"/>
          <w:lang w:val="en-US" w:eastAsia="zh-CN" w:bidi="ar"/>
        </w:rPr>
        <w:t>重要空白凭证遗失应按照《银行业保险业突发事件信息报告办法》《华夏银行运营条线重要事项报告管理办法》等规定处理，并按照《华夏银行违规行为责任追究管理办法》追责</w:t>
      </w:r>
      <w:r>
        <w:rPr>
          <w:rFonts w:hint="default" w:ascii="Times New Roman" w:hAnsi="Times New Roman" w:eastAsia="仿宋" w:cs="Times New Roman"/>
          <w:kern w:val="2"/>
          <w:sz w:val="32"/>
          <w:szCs w:val="32"/>
          <w:lang w:val="en-US" w:eastAsia="zh-CN" w:bidi="ar"/>
        </w:rPr>
        <w:t>。</w:t>
      </w:r>
    </w:p>
    <w:p>
      <w:pPr>
        <w:keepNext w:val="0"/>
        <w:keepLines w:val="0"/>
        <w:widowControl w:val="0"/>
        <w:suppressLineNumbers w:val="0"/>
        <w:autoSpaceDE w:val="0"/>
        <w:autoSpaceDN/>
        <w:adjustRightInd w:val="0"/>
        <w:snapToGrid w:val="0"/>
        <w:spacing w:before="0" w:beforeAutospacing="0" w:after="0" w:afterAutospacing="0" w:line="560" w:lineRule="exact"/>
        <w:ind w:left="0" w:right="0" w:firstLine="640" w:firstLineChars="200"/>
        <w:jc w:val="both"/>
        <w:rPr>
          <w:rFonts w:hint="default" w:ascii="Times New Roman" w:hAnsi="Times New Roman" w:eastAsia="黑体" w:cs="Times New Roman"/>
          <w:kern w:val="2"/>
          <w:sz w:val="32"/>
          <w:szCs w:val="32"/>
        </w:rPr>
      </w:pPr>
      <w:r>
        <w:rPr>
          <w:rFonts w:hint="default" w:ascii="Times New Roman" w:hAnsi="Times New Roman" w:eastAsia="黑体" w:cs="Times New Roman"/>
          <w:kern w:val="2"/>
          <w:sz w:val="32"/>
          <w:szCs w:val="32"/>
          <w:lang w:val="en-US" w:eastAsia="zh-CN" w:bidi="ar"/>
        </w:rPr>
        <w:t>4</w:t>
      </w:r>
      <w:r>
        <w:rPr>
          <w:rFonts w:hint="eastAsia" w:eastAsia="黑体" w:cs="Times New Roman"/>
          <w:kern w:val="2"/>
          <w:sz w:val="32"/>
          <w:szCs w:val="32"/>
          <w:lang w:val="en-US" w:eastAsia="zh-CN" w:bidi="ar"/>
        </w:rPr>
        <w:t>．</w:t>
      </w:r>
      <w:r>
        <w:rPr>
          <w:rFonts w:hint="default" w:ascii="Times New Roman" w:hAnsi="Times New Roman" w:eastAsia="黑体" w:cs="Times New Roman"/>
          <w:kern w:val="2"/>
          <w:sz w:val="32"/>
          <w:szCs w:val="32"/>
          <w:lang w:val="en-US" w:eastAsia="zh-CN" w:bidi="ar"/>
        </w:rPr>
        <w:t>重点风险防控</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outlineLvl w:val="1"/>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4.1各机构应重点规范加重空、清重空环节各项操作，防范银行卡信息被侧录以及重空丢失的风险。</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outlineLvl w:val="1"/>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4.2智能柜台要布放在合理位置，确保抓拍图像清晰可辨，同时固定式智能柜台周边适当位置要配备监控设备。</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4.3各机构在智能柜台业务开展过程中，应严格遵守人民银行及总分行反洗钱各项规章制度。</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4.4</w:t>
      </w:r>
      <w:r>
        <w:rPr>
          <w:rFonts w:hint="default" w:ascii="Times New Roman" w:hAnsi="Times New Roman" w:eastAsia="仿宋" w:cs="Times New Roman"/>
          <w:kern w:val="0"/>
          <w:sz w:val="32"/>
          <w:szCs w:val="32"/>
          <w:lang w:val="en-US" w:eastAsia="zh-CN" w:bidi="ar"/>
        </w:rPr>
        <w:t>各机构应认真落实客户信息保护的相关规定，严格遵守监管及行内消费者权益保护相关要求，严禁出现虚假宣传、误导消费者等损害消费者权益的行为发生。</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黑体" w:cs="Times New Roman"/>
          <w:kern w:val="2"/>
          <w:sz w:val="32"/>
          <w:szCs w:val="32"/>
        </w:rPr>
      </w:pPr>
      <w:r>
        <w:rPr>
          <w:rFonts w:hint="default" w:ascii="Times New Roman" w:hAnsi="Times New Roman" w:eastAsia="黑体" w:cs="Times New Roman"/>
          <w:kern w:val="2"/>
          <w:sz w:val="32"/>
          <w:szCs w:val="32"/>
          <w:lang w:val="en-US" w:eastAsia="zh-CN" w:bidi="ar"/>
        </w:rPr>
        <w:t>5</w:t>
      </w:r>
      <w:r>
        <w:rPr>
          <w:rFonts w:hint="eastAsia" w:eastAsia="黑体" w:cs="Times New Roman"/>
          <w:kern w:val="2"/>
          <w:sz w:val="32"/>
          <w:szCs w:val="32"/>
          <w:lang w:val="en-US" w:eastAsia="zh-CN" w:bidi="ar"/>
        </w:rPr>
        <w:t>．</w:t>
      </w:r>
      <w:r>
        <w:rPr>
          <w:rFonts w:hint="default" w:ascii="Times New Roman" w:hAnsi="Times New Roman" w:eastAsia="黑体" w:cs="Times New Roman"/>
          <w:kern w:val="2"/>
          <w:sz w:val="32"/>
          <w:szCs w:val="32"/>
          <w:lang w:val="en-US" w:eastAsia="zh-CN" w:bidi="ar"/>
        </w:rPr>
        <w:t>附则</w:t>
      </w:r>
    </w:p>
    <w:p>
      <w:pPr>
        <w:keepNext w:val="0"/>
        <w:keepLines w:val="0"/>
        <w:widowControl w:val="0"/>
        <w:suppressLineNumbers w:val="0"/>
        <w:autoSpaceDE w:val="0"/>
        <w:autoSpaceDN/>
        <w:adjustRightInd w:val="0"/>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5.1本实施细则由分行制订，运营管理部负责管理及解释。</w:t>
      </w:r>
    </w:p>
    <w:p>
      <w:pPr>
        <w:keepNext w:val="0"/>
        <w:keepLines w:val="0"/>
        <w:widowControl w:val="0"/>
        <w:suppressLineNumbers w:val="0"/>
        <w:autoSpaceDE w:val="0"/>
        <w:autoSpaceDN/>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5.2本实施细则自2023年10月1日起执行。</w:t>
      </w:r>
    </w:p>
    <w:p>
      <w:pPr>
        <w:keepNext w:val="0"/>
        <w:keepLines w:val="0"/>
        <w:widowControl w:val="0"/>
        <w:suppressLineNumbers w:val="0"/>
        <w:autoSpaceDE w:val="0"/>
        <w:autoSpaceDN/>
        <w:spacing w:before="0" w:beforeAutospacing="0" w:after="0" w:afterAutospacing="0" w:line="560" w:lineRule="exact"/>
        <w:ind w:left="0" w:right="0"/>
        <w:jc w:val="both"/>
        <w:rPr>
          <w:rFonts w:hint="default" w:ascii="Times New Roman" w:hAnsi="Times New Roman" w:eastAsia="仿宋" w:cs="Times New Roman"/>
          <w:kern w:val="2"/>
          <w:sz w:val="21"/>
          <w:szCs w:val="21"/>
        </w:rPr>
      </w:pPr>
      <w:r>
        <w:rPr>
          <w:rFonts w:hint="default" w:ascii="Times New Roman" w:hAnsi="Times New Roman" w:eastAsia="仿宋" w:cs="Times New Roman"/>
          <w:kern w:val="2"/>
          <w:sz w:val="21"/>
          <w:szCs w:val="21"/>
          <w:lang w:val="en-US" w:eastAsia="zh-CN" w:bidi="ar"/>
        </w:rPr>
        <w:t xml:space="preserve"> </w:t>
      </w:r>
    </w:p>
    <w:p>
      <w:pPr>
        <w:keepNext w:val="0"/>
        <w:keepLines w:val="0"/>
        <w:widowControl w:val="0"/>
        <w:suppressLineNumbers w:val="0"/>
        <w:autoSpaceDE w:val="0"/>
        <w:autoSpaceDN/>
        <w:spacing w:before="0" w:beforeAutospacing="0" w:after="0" w:afterAutospacing="0" w:line="560" w:lineRule="exact"/>
        <w:ind w:left="0" w:right="0" w:firstLine="640" w:firstLineChars="200"/>
        <w:jc w:val="both"/>
        <w:rPr>
          <w:rFonts w:hint="default" w:ascii="Times New Roman" w:hAnsi="Times New Roman" w:eastAsia="仿宋" w:cs="Times New Roman"/>
          <w:kern w:val="2"/>
          <w:sz w:val="32"/>
          <w:szCs w:val="32"/>
        </w:rPr>
      </w:pPr>
      <w:r>
        <w:rPr>
          <w:rFonts w:hint="default" w:ascii="Times New Roman" w:hAnsi="Times New Roman" w:eastAsia="仿宋" w:cs="Times New Roman"/>
          <w:kern w:val="2"/>
          <w:sz w:val="32"/>
          <w:szCs w:val="32"/>
          <w:lang w:val="en-US" w:eastAsia="zh-CN" w:bidi="ar"/>
        </w:rPr>
        <w:t>附件：1</w:t>
      </w:r>
      <w:r>
        <w:rPr>
          <w:rFonts w:hint="eastAsia" w:ascii="Times New Roman" w:hAnsi="Times New Roman" w:eastAsia="仿宋" w:cs="Times New Roman"/>
          <w:kern w:val="2"/>
          <w:sz w:val="32"/>
          <w:szCs w:val="32"/>
          <w:lang w:val="en-US" w:eastAsia="zh-CN" w:bidi="ar"/>
        </w:rPr>
        <w:t>．</w:t>
      </w:r>
      <w:r>
        <w:rPr>
          <w:rFonts w:hint="default" w:ascii="Times New Roman" w:hAnsi="Times New Roman" w:eastAsia="仿宋" w:cs="Times New Roman"/>
          <w:kern w:val="2"/>
          <w:sz w:val="32"/>
          <w:szCs w:val="32"/>
          <w:lang w:val="en-US" w:eastAsia="zh-CN" w:bidi="ar"/>
        </w:rPr>
        <w:t>智能柜台外出营销跨机构保管审批表</w:t>
      </w:r>
    </w:p>
    <w:p>
      <w:pPr>
        <w:keepNext w:val="0"/>
        <w:keepLines w:val="0"/>
        <w:widowControl w:val="0"/>
        <w:suppressLineNumbers w:val="0"/>
        <w:autoSpaceDE w:val="0"/>
        <w:autoSpaceDN/>
        <w:spacing w:before="0" w:beforeAutospacing="0" w:after="0" w:afterAutospacing="0" w:line="560" w:lineRule="exact"/>
        <w:ind w:left="0" w:right="0" w:firstLine="1600" w:firstLineChars="500"/>
        <w:jc w:val="both"/>
        <w:rPr>
          <w:rFonts w:hint="default" w:ascii="Times New Roman" w:hAnsi="Times New Roman" w:eastAsia="仿宋" w:cs="Times New Roman"/>
          <w:kern w:val="2"/>
          <w:sz w:val="21"/>
          <w:szCs w:val="21"/>
        </w:rPr>
      </w:pPr>
      <w:r>
        <w:rPr>
          <w:rFonts w:hint="default" w:ascii="Times New Roman" w:hAnsi="Times New Roman" w:eastAsia="仿宋" w:cs="Times New Roman"/>
          <w:kern w:val="2"/>
          <w:sz w:val="32"/>
          <w:szCs w:val="32"/>
          <w:lang w:val="en-US" w:eastAsia="zh-CN" w:bidi="ar"/>
        </w:rPr>
        <w:t>2</w:t>
      </w:r>
      <w:r>
        <w:rPr>
          <w:rFonts w:hint="eastAsia" w:ascii="Times New Roman" w:hAnsi="Times New Roman" w:eastAsia="仿宋" w:cs="Times New Roman"/>
          <w:kern w:val="2"/>
          <w:sz w:val="32"/>
          <w:szCs w:val="32"/>
          <w:lang w:val="en-US" w:eastAsia="zh-CN" w:bidi="ar"/>
        </w:rPr>
        <w:t>．</w:t>
      </w:r>
      <w:r>
        <w:rPr>
          <w:rFonts w:hint="default" w:ascii="Times New Roman" w:hAnsi="Times New Roman" w:eastAsia="仿宋" w:cs="Times New Roman"/>
          <w:kern w:val="2"/>
          <w:sz w:val="32"/>
          <w:szCs w:val="32"/>
          <w:lang w:val="en-US" w:eastAsia="zh-CN" w:bidi="ar"/>
        </w:rPr>
        <w:t>便携式智能柜台外出营销计划</w:t>
      </w:r>
    </w:p>
    <w:bookmarkEnd w:id="1"/>
    <w:p>
      <w:pPr>
        <w:rPr>
          <w:rFonts w:hint="default" w:ascii="Times New Roman" w:hAnsi="Times New Roman" w:cs="Times New Roman"/>
          <w:szCs w:val="22"/>
        </w:rPr>
      </w:pPr>
    </w:p>
    <w:p>
      <w:pPr>
        <w:tabs>
          <w:tab w:val="left" w:pos="8820"/>
        </w:tabs>
        <w:adjustRightInd w:val="0"/>
        <w:spacing w:line="520" w:lineRule="atLeast"/>
        <w:ind w:right="24" w:firstLine="4800" w:firstLineChars="1500"/>
        <w:jc w:val="left"/>
        <w:outlineLvl w:val="0"/>
        <w:rPr>
          <w:rFonts w:hint="eastAsia" w:ascii="仿宋" w:hAnsi="仿宋" w:eastAsia="仿宋" w:cs="仿宋"/>
          <w:sz w:val="32"/>
        </w:rPr>
      </w:pPr>
      <w:bookmarkStart w:id="2" w:name="ngdw"/>
      <w:bookmarkEnd w:id="2"/>
      <w:bookmarkStart w:id="3" w:name="fwwh"/>
      <w:bookmarkEnd w:id="3"/>
      <w:bookmarkStart w:id="4" w:name="jjcd"/>
      <w:bookmarkEnd w:id="4"/>
      <w:bookmarkStart w:id="5" w:name="sfnbfs"/>
      <w:bookmarkEnd w:id="5"/>
      <w:bookmarkStart w:id="6" w:name="qfdw"/>
      <w:bookmarkEnd w:id="6"/>
      <w:bookmarkStart w:id="7" w:name="jddw"/>
      <w:bookmarkEnd w:id="7"/>
      <w:bookmarkStart w:id="8" w:name="nbfsjh"/>
      <w:bookmarkEnd w:id="8"/>
      <w:bookmarkStart w:id="9" w:name="yfrq"/>
      <w:bookmarkEnd w:id="9"/>
      <w:bookmarkStart w:id="10" w:name="dh"/>
      <w:bookmarkEnd w:id="10"/>
      <w:bookmarkStart w:id="11" w:name="cwrq"/>
      <w:bookmarkEnd w:id="11"/>
      <w:bookmarkStart w:id="12" w:name="zbbm"/>
      <w:bookmarkEnd w:id="12"/>
      <w:bookmarkStart w:id="13" w:name="sfcs"/>
      <w:bookmarkEnd w:id="13"/>
      <w:bookmarkStart w:id="14" w:name="nbfs"/>
      <w:bookmarkEnd w:id="14"/>
      <w:bookmarkStart w:id="15" w:name="mj"/>
      <w:bookmarkEnd w:id="15"/>
      <w:bookmarkStart w:id="16" w:name="cs"/>
      <w:bookmarkEnd w:id="16"/>
      <w:bookmarkStart w:id="17" w:name="bmqx"/>
      <w:bookmarkEnd w:id="17"/>
      <w:bookmarkStart w:id="18" w:name="lxr"/>
      <w:bookmarkEnd w:id="18"/>
      <w:bookmarkStart w:id="19" w:name="csjh"/>
      <w:bookmarkEnd w:id="19"/>
    </w:p>
    <w:p>
      <w:pPr>
        <w:tabs>
          <w:tab w:val="left" w:pos="8820"/>
        </w:tabs>
        <w:adjustRightInd w:val="0"/>
        <w:spacing w:line="520" w:lineRule="atLeast"/>
        <w:ind w:right="24" w:firstLine="4800" w:firstLineChars="1500"/>
        <w:jc w:val="left"/>
        <w:outlineLvl w:val="0"/>
        <w:rPr>
          <w:rFonts w:hint="eastAsia" w:ascii="仿宋" w:hAnsi="仿宋" w:eastAsia="仿宋" w:cs="仿宋"/>
          <w:sz w:val="32"/>
        </w:rPr>
      </w:pPr>
    </w:p>
    <w:p>
      <w:pPr>
        <w:adjustRightInd w:val="0"/>
        <w:snapToGrid w:val="0"/>
        <w:spacing w:line="0" w:lineRule="atLeast"/>
        <w:rPr>
          <w:rFonts w:hint="eastAsia" w:ascii="仿宋" w:hAnsi="仿宋" w:eastAsia="仿宋" w:cs="仿宋"/>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adjustRightInd w:val="0"/>
        <w:snapToGrid w:val="0"/>
        <w:spacing w:line="0" w:lineRule="atLeast"/>
        <w:ind w:right="23"/>
        <w:jc w:val="left"/>
        <w:rPr>
          <w:rFonts w:hint="eastAsia" w:ascii="仿宋" w:hAnsi="仿宋" w:eastAsia="仿宋" w:cs="仿宋"/>
          <w:szCs w:val="21"/>
        </w:rPr>
      </w:pPr>
    </w:p>
    <w:p>
      <w:pPr>
        <w:pBdr>
          <w:top w:val="single" w:color="auto" w:sz="12" w:space="1"/>
          <w:bottom w:val="single" w:color="auto" w:sz="4" w:space="1"/>
        </w:pBdr>
        <w:adjustRightInd w:val="0"/>
        <w:snapToGrid w:val="0"/>
        <w:spacing w:line="0" w:lineRule="atLeast"/>
        <w:ind w:right="23" w:firstLine="120" w:firstLineChars="600"/>
        <w:jc w:val="left"/>
        <w:outlineLvl w:val="0"/>
        <w:rPr>
          <w:rFonts w:hint="eastAsia" w:ascii="仿宋" w:hAnsi="仿宋" w:eastAsia="仿宋" w:cs="仿宋"/>
          <w:sz w:val="28"/>
          <w:szCs w:val="28"/>
          <w:lang w:eastAsia="zh-CN"/>
        </w:rPr>
      </w:pPr>
      <w:r>
        <w:rPr>
          <w:rFonts w:hint="eastAsia" w:ascii="仿宋" w:hAnsi="仿宋" w:eastAsia="仿宋" w:cs="仿宋"/>
          <w:sz w:val="2"/>
          <w:szCs w:val="2"/>
        </w:rPr>
        <w:t xml:space="preserve">  </w:t>
      </w:r>
      <w:r>
        <w:rPr>
          <w:rFonts w:hint="eastAsia" w:ascii="仿宋" w:hAnsi="仿宋" w:eastAsia="仿宋" w:cs="仿宋"/>
          <w:sz w:val="2"/>
          <w:szCs w:val="2"/>
          <w:lang w:val="en-US" w:eastAsia="zh-CN"/>
        </w:rPr>
        <w:t xml:space="preserve">              </w:t>
      </w:r>
      <w:r>
        <w:rPr>
          <w:rFonts w:hint="eastAsia" w:ascii="仿宋" w:hAnsi="仿宋" w:eastAsia="仿宋" w:cs="仿宋"/>
          <w:sz w:val="28"/>
          <w:szCs w:val="28"/>
          <w:lang w:eastAsia="zh-CN"/>
        </w:rPr>
        <w:t>内部发送：</w:t>
      </w:r>
      <w:r>
        <w:rPr>
          <w:rFonts w:hint="eastAsia" w:ascii="仿宋" w:hAnsi="仿宋" w:eastAsia="仿宋" w:cs="仿宋"/>
          <w:sz w:val="28"/>
          <w:szCs w:val="28"/>
          <w:lang w:val="en-US" w:eastAsia="zh-CN"/>
        </w:rPr>
        <w:t>各位行领导</w:t>
      </w:r>
      <w:r>
        <w:rPr>
          <w:rFonts w:hint="eastAsia" w:ascii="仿宋" w:hAnsi="仿宋" w:eastAsia="仿宋" w:cs="仿宋"/>
          <w:sz w:val="2"/>
          <w:szCs w:val="2"/>
        </w:rPr>
        <w:t xml:space="preserve"> </w:t>
      </w:r>
      <w:r>
        <w:rPr>
          <w:rFonts w:hint="eastAsia" w:ascii="仿宋" w:hAnsi="仿宋" w:eastAsia="仿宋" w:cs="仿宋"/>
          <w:sz w:val="28"/>
          <w:szCs w:val="28"/>
          <w:lang w:eastAsia="zh-CN"/>
        </w:rPr>
        <w:t>。</w:t>
      </w:r>
    </w:p>
    <w:p>
      <w:pPr>
        <w:adjustRightInd w:val="0"/>
        <w:snapToGrid w:val="0"/>
        <w:spacing w:line="0" w:lineRule="atLeast"/>
        <w:ind w:right="23" w:firstLine="280" w:firstLineChars="100"/>
        <w:jc w:val="left"/>
        <w:outlineLvl w:val="0"/>
        <w:rPr>
          <w:rFonts w:hint="eastAsia" w:ascii="仿宋" w:hAnsi="仿宋" w:eastAsia="仿宋" w:cs="仿宋"/>
          <w:sz w:val="28"/>
          <w:szCs w:val="28"/>
          <w:lang w:eastAsia="zh-CN"/>
        </w:rPr>
      </w:pPr>
      <w:r>
        <w:rPr>
          <w:rFonts w:hint="eastAsia" w:ascii="仿宋" w:hAnsi="仿宋" w:eastAsia="仿宋" w:cs="仿宋"/>
          <w:sz w:val="28"/>
          <w:szCs w:val="28"/>
        </w:rPr>
        <w:t>主办部门：</w:t>
      </w:r>
      <w:r>
        <w:rPr>
          <w:rFonts w:hint="eastAsia" w:ascii="仿宋" w:hAnsi="仿宋" w:eastAsia="仿宋" w:cs="仿宋"/>
          <w:sz w:val="28"/>
          <w:szCs w:val="28"/>
          <w:lang w:eastAsia="zh-CN"/>
        </w:rPr>
        <w:t>运营管理部</w:t>
      </w:r>
    </w:p>
    <w:p>
      <w:pPr>
        <w:adjustRightInd w:val="0"/>
        <w:snapToGrid w:val="0"/>
        <w:spacing w:line="0" w:lineRule="atLeast"/>
        <w:ind w:right="23"/>
        <w:jc w:val="left"/>
        <w:outlineLvl w:val="0"/>
        <w:rPr>
          <w:rFonts w:hint="eastAsia" w:ascii="仿宋" w:hAnsi="仿宋" w:eastAsia="仿宋" w:cs="仿宋"/>
          <w:sz w:val="28"/>
          <w:szCs w:val="28"/>
        </w:rPr>
      </w:pPr>
      <w:r>
        <w:rPr>
          <w:rFonts w:hint="eastAsia" w:ascii="仿宋" w:hAnsi="仿宋" w:eastAsia="仿宋" w:cs="仿宋"/>
          <w:sz w:val="28"/>
          <w:szCs w:val="28"/>
        </w:rPr>
        <w:t xml:space="preserve">  联 系 人：</w:t>
      </w:r>
      <w:r>
        <w:rPr>
          <w:rFonts w:hint="eastAsia" w:ascii="仿宋" w:hAnsi="仿宋" w:eastAsia="仿宋" w:cs="仿宋"/>
          <w:sz w:val="28"/>
          <w:szCs w:val="28"/>
          <w:lang w:eastAsia="zh-CN"/>
        </w:rPr>
        <w:t>殷廷波</w:t>
      </w:r>
      <w:r>
        <w:rPr>
          <w:rFonts w:hint="eastAsia" w:ascii="仿宋" w:hAnsi="仿宋" w:eastAsia="仿宋" w:cs="仿宋"/>
          <w:sz w:val="28"/>
          <w:szCs w:val="28"/>
        </w:rPr>
        <w:t xml:space="preserve">                         电话：</w:t>
      </w:r>
      <w:r>
        <w:rPr>
          <w:rFonts w:hint="eastAsia" w:ascii="仿宋" w:hAnsi="仿宋" w:eastAsia="仿宋" w:cs="仿宋"/>
          <w:sz w:val="28"/>
          <w:szCs w:val="28"/>
          <w:lang w:eastAsia="zh-CN"/>
        </w:rPr>
        <w:t>023-63854416</w:t>
      </w:r>
      <w:r>
        <w:rPr>
          <w:rFonts w:hint="eastAsia" w:ascii="仿宋" w:hAnsi="仿宋" w:eastAsia="仿宋" w:cs="仿宋"/>
          <w:sz w:val="28"/>
          <w:szCs w:val="28"/>
        </w:rPr>
        <w:t xml:space="preserve"> </w:t>
      </w:r>
    </w:p>
    <w:p>
      <w:pPr>
        <w:pBdr>
          <w:top w:val="single" w:color="auto" w:sz="4" w:space="1"/>
          <w:bottom w:val="single" w:color="auto" w:sz="12" w:space="1"/>
        </w:pBdr>
        <w:adjustRightInd w:val="0"/>
        <w:snapToGrid w:val="0"/>
        <w:spacing w:line="0" w:lineRule="atLeast"/>
        <w:ind w:right="23"/>
        <w:jc w:val="left"/>
        <w:outlineLvl w:val="0"/>
        <w:rPr>
          <w:rFonts w:hint="eastAsia"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sz w:val="28"/>
          <w:szCs w:val="28"/>
          <w:lang w:eastAsia="zh-CN"/>
        </w:rPr>
        <w:t>重庆分行</w:t>
      </w:r>
      <w:r>
        <w:rPr>
          <w:rFonts w:hint="eastAsia" w:ascii="仿宋" w:hAnsi="仿宋" w:eastAsia="仿宋" w:cs="仿宋"/>
          <w:sz w:val="28"/>
          <w:szCs w:val="28"/>
        </w:rPr>
        <w:t xml:space="preserve">办公室    </w:t>
      </w:r>
      <w:r>
        <w:rPr>
          <w:rFonts w:hint="eastAsia" w:ascii="仿宋" w:hAnsi="仿宋" w:eastAsia="仿宋" w:cs="仿宋"/>
          <w:spacing w:val="-20"/>
          <w:sz w:val="28"/>
          <w:szCs w:val="28"/>
        </w:rPr>
        <w:t xml:space="preserve">  </w:t>
      </w:r>
      <w:r>
        <w:rPr>
          <w:rFonts w:hint="eastAsia" w:ascii="仿宋" w:hAnsi="仿宋" w:eastAsia="仿宋" w:cs="仿宋"/>
          <w:spacing w:val="-10"/>
          <w:sz w:val="28"/>
          <w:szCs w:val="28"/>
        </w:rPr>
        <w:t xml:space="preserve">        </w:t>
      </w:r>
      <w:r>
        <w:rPr>
          <w:rFonts w:hint="eastAsia" w:ascii="仿宋" w:hAnsi="仿宋" w:eastAsia="仿宋" w:cs="仿宋"/>
          <w:spacing w:val="-8"/>
          <w:sz w:val="28"/>
          <w:szCs w:val="28"/>
        </w:rPr>
        <w:t xml:space="preserve">  </w:t>
      </w:r>
      <w:r>
        <w:rPr>
          <w:rFonts w:hint="eastAsia" w:ascii="仿宋" w:hAnsi="仿宋" w:eastAsia="仿宋" w:cs="仿宋"/>
          <w:sz w:val="28"/>
          <w:szCs w:val="28"/>
        </w:rPr>
        <w:t xml:space="preserve">            </w:t>
      </w:r>
      <w:r>
        <w:rPr>
          <w:rFonts w:hint="eastAsia" w:ascii="仿宋" w:hAnsi="仿宋" w:eastAsia="仿宋" w:cs="仿宋"/>
          <w:sz w:val="28"/>
          <w:szCs w:val="28"/>
          <w:lang w:eastAsia="zh-CN"/>
        </w:rPr>
        <w:t>2023年10月9日</w:t>
      </w:r>
      <w:r>
        <w:rPr>
          <w:rFonts w:hint="eastAsia" w:ascii="仿宋" w:hAnsi="仿宋" w:eastAsia="仿宋" w:cs="仿宋"/>
          <w:sz w:val="28"/>
          <w:szCs w:val="28"/>
        </w:rPr>
        <w:t>印发</w:t>
      </w:r>
    </w:p>
    <w:tbl>
      <w:tblPr>
        <w:tblStyle w:val="4"/>
        <w:tblW w:w="0" w:type="auto"/>
        <w:tblInd w:w="3" w:type="dxa"/>
        <w:tblLayout w:type="fixed"/>
        <w:tblCellMar>
          <w:top w:w="0" w:type="dxa"/>
          <w:left w:w="108" w:type="dxa"/>
          <w:bottom w:w="0" w:type="dxa"/>
          <w:right w:w="108" w:type="dxa"/>
        </w:tblCellMar>
      </w:tblPr>
      <w:tblGrid>
        <w:gridCol w:w="4527"/>
        <w:gridCol w:w="4530"/>
      </w:tblGrid>
      <w:tr>
        <w:tblPrEx>
          <w:tblCellMar>
            <w:top w:w="0" w:type="dxa"/>
            <w:left w:w="108" w:type="dxa"/>
            <w:bottom w:w="0" w:type="dxa"/>
            <w:right w:w="108" w:type="dxa"/>
          </w:tblCellMar>
        </w:tblPrEx>
        <w:tc>
          <w:tcPr>
            <w:tcW w:w="4527" w:type="dxa"/>
            <w:noWrap w:val="0"/>
            <w:vAlign w:val="top"/>
          </w:tcPr>
          <w:p>
            <w:pPr>
              <w:snapToGrid w:val="0"/>
              <w:spacing w:line="240" w:lineRule="atLeast"/>
              <w:jc w:val="left"/>
              <w:rPr>
                <w:rFonts w:hint="eastAsia" w:ascii="黑体" w:hAnsi="黑体" w:eastAsia="黑体"/>
                <w:sz w:val="32"/>
                <w:lang w:eastAsia="zh-CN"/>
              </w:rPr>
            </w:pPr>
            <w:bookmarkStart w:id="20" w:name="OLE_LINK1"/>
            <w:bookmarkStart w:id="21" w:name="OLE_LINK2"/>
          </w:p>
        </w:tc>
        <w:tc>
          <w:tcPr>
            <w:tcW w:w="4530" w:type="dxa"/>
            <w:noWrap w:val="0"/>
            <w:vAlign w:val="top"/>
          </w:tcPr>
          <w:p>
            <w:pPr>
              <w:snapToGrid w:val="0"/>
              <w:spacing w:line="240" w:lineRule="atLeast"/>
              <w:jc w:val="right"/>
              <w:rPr>
                <w:rFonts w:hint="eastAsia" w:ascii="黑体" w:hAnsi="黑体" w:eastAsia="黑体"/>
                <w:sz w:val="32"/>
              </w:rPr>
            </w:pPr>
          </w:p>
        </w:tc>
      </w:tr>
      <w:tr>
        <w:tc>
          <w:tcPr>
            <w:tcW w:w="4527" w:type="dxa"/>
            <w:noWrap w:val="0"/>
            <w:vAlign w:val="top"/>
          </w:tcPr>
          <w:p>
            <w:pPr>
              <w:snapToGrid w:val="0"/>
              <w:spacing w:line="240" w:lineRule="atLeast"/>
              <w:jc w:val="left"/>
              <w:rPr>
                <w:rFonts w:hint="eastAsia" w:ascii="黑体" w:hAnsi="黑体" w:eastAsia="黑体"/>
                <w:sz w:val="32"/>
                <w:lang w:eastAsia="zh-CN"/>
              </w:rPr>
            </w:pPr>
          </w:p>
        </w:tc>
        <w:tc>
          <w:tcPr>
            <w:tcW w:w="4530" w:type="dxa"/>
            <w:noWrap w:val="0"/>
            <w:vAlign w:val="top"/>
          </w:tcPr>
          <w:p>
            <w:pPr>
              <w:snapToGrid w:val="0"/>
              <w:spacing w:line="240" w:lineRule="atLeast"/>
              <w:jc w:val="right"/>
              <w:rPr>
                <w:rFonts w:hint="eastAsia" w:ascii="黑体" w:hAnsi="黑体" w:eastAsia="黑体"/>
                <w:sz w:val="32"/>
              </w:rPr>
            </w:pPr>
          </w:p>
        </w:tc>
      </w:tr>
    </w:tbl>
    <w:p>
      <w:pPr>
        <w:snapToGrid w:val="0"/>
        <w:spacing w:line="0" w:lineRule="atLeast"/>
        <w:rPr>
          <w:rFonts w:ascii="仿宋" w:hAnsi="仿宋" w:eastAsia="仿宋"/>
          <w:spacing w:val="-20"/>
          <w:sz w:val="13"/>
        </w:rPr>
      </w:pPr>
    </w:p>
    <w:p>
      <w:pPr>
        <w:snapToGrid w:val="0"/>
        <w:spacing w:line="0" w:lineRule="atLeast"/>
        <w:rPr>
          <w:rFonts w:ascii="仿宋" w:hAnsi="仿宋" w:eastAsia="仿宋"/>
          <w:spacing w:val="-20"/>
          <w:sz w:val="13"/>
        </w:rPr>
      </w:pPr>
    </w:p>
    <w:p>
      <w:pPr>
        <w:snapToGrid w:val="0"/>
        <w:spacing w:line="0" w:lineRule="atLeast"/>
        <w:rPr>
          <w:rFonts w:ascii="仿宋" w:hAnsi="仿宋" w:eastAsia="仿宋"/>
          <w:spacing w:val="-20"/>
          <w:sz w:val="13"/>
        </w:rPr>
      </w:pPr>
    </w:p>
    <w:p>
      <w:pPr>
        <w:snapToGrid w:val="0"/>
        <w:spacing w:line="0" w:lineRule="atLeast"/>
        <w:rPr>
          <w:rFonts w:hint="eastAsia" w:ascii="仿宋" w:hAnsi="仿宋" w:eastAsia="仿宋"/>
          <w:spacing w:val="-20"/>
          <w:sz w:val="13"/>
        </w:rPr>
      </w:pPr>
    </w:p>
    <w:p>
      <w:pPr>
        <w:snapToGrid w:val="0"/>
        <w:spacing w:line="0" w:lineRule="atLeast"/>
        <w:rPr>
          <w:rFonts w:hint="eastAsia" w:ascii="仿宋" w:hAnsi="仿宋" w:eastAsia="仿宋"/>
          <w:spacing w:val="-20"/>
          <w:sz w:val="13"/>
        </w:rPr>
      </w:pPr>
    </w:p>
    <w:p>
      <w:pPr>
        <w:snapToGrid w:val="0"/>
        <w:spacing w:line="0" w:lineRule="atLeast"/>
        <w:rPr>
          <w:rFonts w:hint="eastAsia" w:ascii="仿宋" w:hAnsi="仿宋" w:eastAsia="仿宋"/>
          <w:spacing w:val="-20"/>
          <w:sz w:val="13"/>
        </w:rPr>
      </w:pPr>
    </w:p>
    <w:p>
      <w:pPr>
        <w:snapToGrid w:val="0"/>
        <w:spacing w:line="0" w:lineRule="atLeast"/>
        <w:rPr>
          <w:rFonts w:hint="eastAsia" w:ascii="仿宋" w:hAnsi="仿宋" w:eastAsia="仿宋"/>
          <w:spacing w:val="-20"/>
          <w:sz w:val="13"/>
        </w:rPr>
      </w:pPr>
    </w:p>
    <w:p>
      <w:pPr>
        <w:tabs>
          <w:tab w:val="left" w:pos="8789"/>
        </w:tabs>
        <w:snapToGrid w:val="0"/>
        <w:spacing w:line="0" w:lineRule="atLeast"/>
        <w:ind w:right="55" w:rightChars="26"/>
        <w:jc w:val="center"/>
        <w:rPr>
          <w:rFonts w:ascii="方正小标宋_GBK" w:hAnsi="方正小标宋_GBK" w:eastAsia="方正小标宋_GBK"/>
          <w:b/>
          <w:color w:val="FF0000"/>
          <w:spacing w:val="20"/>
          <w:w w:val="80"/>
          <w:sz w:val="100"/>
          <w:szCs w:val="100"/>
        </w:rPr>
      </w:pPr>
      <w:r>
        <w:rPr>
          <w:rFonts w:hint="eastAsia" w:ascii="方正小标宋_GBK" w:hAnsi="方正小标宋_GBK" w:eastAsia="方正小标宋_GBK"/>
          <w:b/>
          <w:color w:val="FF0000"/>
          <w:spacing w:val="260"/>
          <w:w w:val="80"/>
          <w:sz w:val="100"/>
          <w:szCs w:val="100"/>
        </w:rPr>
        <w:t>华夏银行文</w:t>
      </w:r>
      <w:r>
        <w:rPr>
          <w:rFonts w:hint="eastAsia" w:ascii="方正小标宋_GBK" w:hAnsi="方正小标宋_GBK" w:eastAsia="方正小标宋_GBK"/>
          <w:b/>
          <w:color w:val="FF0000"/>
          <w:spacing w:val="20"/>
          <w:w w:val="80"/>
          <w:sz w:val="100"/>
          <w:szCs w:val="100"/>
        </w:rPr>
        <w:t>件</w:t>
      </w:r>
    </w:p>
    <w:p>
      <w:pPr>
        <w:snapToGrid w:val="0"/>
        <w:spacing w:line="560" w:lineRule="atLeast"/>
        <w:rPr>
          <w:rFonts w:hint="eastAsia" w:ascii="仿宋" w:hAnsi="仿宋" w:eastAsia="仿宋"/>
          <w:sz w:val="32"/>
          <w:szCs w:val="32"/>
        </w:rPr>
      </w:pPr>
    </w:p>
    <w:p>
      <w:pPr>
        <w:snapToGrid w:val="0"/>
        <w:spacing w:line="560" w:lineRule="atLeast"/>
        <w:rPr>
          <w:rFonts w:ascii="仿宋" w:hAnsi="仿宋" w:eastAsia="仿宋"/>
          <w:sz w:val="32"/>
          <w:szCs w:val="32"/>
        </w:rPr>
      </w:pPr>
    </w:p>
    <w:p>
      <w:pPr>
        <w:snapToGrid w:val="0"/>
        <w:spacing w:line="560" w:lineRule="atLeast"/>
        <w:jc w:val="center"/>
        <w:rPr>
          <w:rFonts w:hint="eastAsia" w:ascii="仿宋" w:hAnsi="仿宋" w:eastAsia="仿宋" w:cs="宋体"/>
          <w:sz w:val="32"/>
          <w:szCs w:val="32"/>
          <w:lang w:eastAsia="zh-CN"/>
        </w:rPr>
      </w:pPr>
      <w:r>
        <w:rPr>
          <w:rFonts w:hint="eastAsia" w:ascii="仿宋" w:hAnsi="仿宋" w:eastAsia="仿宋"/>
          <w:sz w:val="32"/>
          <w:lang w:eastAsia="zh-CN"/>
        </w:rPr>
        <w:t>华银制</w:t>
      </w:r>
      <w:r>
        <w:rPr>
          <w:rFonts w:hint="eastAsia" w:ascii="仿宋" w:hAnsi="仿宋" w:eastAsia="仿宋"/>
          <w:sz w:val="32"/>
        </w:rPr>
        <w:t>〔</w:t>
      </w:r>
      <w:r>
        <w:rPr>
          <w:rFonts w:hint="eastAsia" w:ascii="仿宋" w:hAnsi="仿宋" w:eastAsia="仿宋"/>
          <w:sz w:val="32"/>
          <w:lang w:eastAsia="zh-CN"/>
        </w:rPr>
        <w:t>2023</w:t>
      </w:r>
      <w:r>
        <w:rPr>
          <w:rFonts w:hint="eastAsia" w:ascii="仿宋" w:hAnsi="仿宋" w:eastAsia="仿宋"/>
          <w:sz w:val="32"/>
        </w:rPr>
        <w:t>〕</w:t>
      </w:r>
      <w:r>
        <w:rPr>
          <w:rFonts w:hint="eastAsia" w:ascii="仿宋" w:hAnsi="仿宋" w:eastAsia="仿宋"/>
          <w:sz w:val="32"/>
          <w:lang w:eastAsia="zh-CN"/>
        </w:rPr>
        <w:t>176号</w:t>
      </w:r>
    </w:p>
    <w:p>
      <w:pPr>
        <w:snapToGrid w:val="0"/>
        <w:spacing w:line="560" w:lineRule="atLeast"/>
        <w:rPr>
          <w:rFonts w:hint="eastAsia" w:ascii="仿宋" w:hAnsi="仿宋" w:eastAsia="仿宋"/>
          <w:sz w:val="32"/>
          <w:szCs w:val="32"/>
        </w:rPr>
      </w:pPr>
      <w:r>
        <w:rPr>
          <w:rFonts w:hint="eastAsia" w:ascii="仿宋" w:hAnsi="仿宋" w:eastAsia="仿宋"/>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102235</wp:posOffset>
                </wp:positionV>
                <wp:extent cx="5600700" cy="0"/>
                <wp:effectExtent l="0" t="12700" r="0" b="12700"/>
                <wp:wrapNone/>
                <wp:docPr id="7" name="直接连接符 7"/>
                <wp:cNvGraphicFramePr/>
                <a:graphic xmlns:a="http://schemas.openxmlformats.org/drawingml/2006/main">
                  <a:graphicData uri="http://schemas.microsoft.com/office/word/2010/wordprocessingShape">
                    <wps:wsp>
                      <wps:cNvSpPr/>
                      <wps:spPr>
                        <a:xfrm>
                          <a:off x="0" y="0"/>
                          <a:ext cx="560070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8.05pt;height:0pt;width:441pt;z-index:251662336;mso-width-relative:page;mso-height-relative:page;" coordsize="21600,21600" o:gfxdata="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kMKnP0wAAAAYBAAAPAAAAAAAAAAEAIAAAACIAAABkcnMvZG93bnJldi54bWxQSwECFAAU&#10;AAAACACHTuJAOQUCtPYBAADlAwAADgAAAAAAAAABACAAAAAiAQAAZHJzL2Uyb0RvYy54bWxQSwUG&#10;AAAAAAYABgBZAQAAigUAAAAA&#10;">
                <v:path arrowok="t"/>
                <v:fill focussize="0,0"/>
                <v:stroke weight="2pt" color="#FF0000"/>
                <v:imagedata o:title=""/>
                <o:lock v:ext="edit"/>
              </v:line>
            </w:pict>
          </mc:Fallback>
        </mc:AlternateContent>
      </w:r>
    </w:p>
    <w:p>
      <w:pPr>
        <w:snapToGrid w:val="0"/>
        <w:spacing w:line="560" w:lineRule="atLeast"/>
        <w:ind w:firstLine="281" w:firstLineChars="88"/>
        <w:rPr>
          <w:rFonts w:ascii="仿宋" w:hAnsi="仿宋" w:eastAsia="仿宋" w:cs="宋体"/>
          <w:sz w:val="32"/>
        </w:rPr>
      </w:pPr>
    </w:p>
    <w:p>
      <w:pPr>
        <w:spacing w:line="560" w:lineRule="exact"/>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关于印发《华夏银行自助银行</w:t>
      </w:r>
    </w:p>
    <w:p>
      <w:pPr>
        <w:spacing w:line="560" w:lineRule="exact"/>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业务流程》的通知</w:t>
      </w:r>
    </w:p>
    <w:p>
      <w:pPr>
        <w:spacing w:line="560" w:lineRule="exact"/>
        <w:jc w:val="center"/>
        <w:rPr>
          <w:rFonts w:hint="eastAsia" w:ascii="微软简标宋" w:hAnsi="宋体" w:eastAsia="微软简标宋" w:cs="微软简仿宋"/>
          <w:sz w:val="44"/>
          <w:szCs w:val="44"/>
        </w:rPr>
      </w:pPr>
      <w:r>
        <w:rPr>
          <w:rFonts w:hint="eastAsia" w:ascii="微软简标宋" w:hAnsi="宋体" w:eastAsia="微软简标宋" w:cs="微软简仿宋"/>
          <w:sz w:val="44"/>
          <w:szCs w:val="44"/>
        </w:rPr>
        <w:t xml:space="preserve"> </w:t>
      </w:r>
    </w:p>
    <w:p>
      <w:pPr>
        <w:adjustRightInd w:val="0"/>
        <w:snapToGrid w:val="0"/>
        <w:spacing w:line="560" w:lineRule="exact"/>
        <w:rPr>
          <w:rFonts w:hint="eastAsia" w:ascii="微软简仿宋" w:hAnsi="仿宋" w:eastAsia="微软简仿宋"/>
          <w:sz w:val="32"/>
          <w:szCs w:val="32"/>
        </w:rPr>
      </w:pPr>
      <w:r>
        <w:rPr>
          <w:rFonts w:hint="eastAsia" w:ascii="仿宋" w:hAnsi="仿宋" w:eastAsia="仿宋" w:cs="仿宋"/>
          <w:sz w:val="32"/>
          <w:szCs w:val="32"/>
        </w:rPr>
        <w:t>各分行：</w:t>
      </w:r>
    </w:p>
    <w:p>
      <w:pPr>
        <w:adjustRightInd w:val="0"/>
        <w:snapToGrid w:val="0"/>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为进一步加强自助银行业务管理，防范操作风险，优化业务流程，总行对《华夏银行自助银行业务流程》（华银制〔2020〕131号）进行了修订，主要修订内容如下：</w:t>
      </w:r>
    </w:p>
    <w:p>
      <w:pPr>
        <w:numPr>
          <w:ilvl w:val="0"/>
          <w:numId w:val="1"/>
        </w:numPr>
        <w:adjustRightInd w:val="0"/>
        <w:snapToGrid w:val="0"/>
        <w:spacing w:line="560" w:lineRule="exact"/>
        <w:ind w:firstLine="640" w:firstLineChars="200"/>
        <w:jc w:val="left"/>
        <w:rPr>
          <w:rFonts w:hint="eastAsia" w:ascii="仿宋" w:hAnsi="仿宋" w:eastAsia="仿宋" w:cs="仿宋"/>
          <w:sz w:val="32"/>
          <w:szCs w:val="32"/>
        </w:rPr>
      </w:pPr>
      <w:r>
        <w:rPr>
          <w:rFonts w:hint="eastAsia" w:ascii="仿宋" w:hAnsi="仿宋" w:eastAsia="仿宋" w:cs="仿宋"/>
          <w:sz w:val="32"/>
          <w:szCs w:val="32"/>
        </w:rPr>
        <w:t>根据自助设备动态密码锁应用，设备工作用钥匙及密码管理调整为动态密码锁、电子柜钥匙管理。</w:t>
      </w:r>
    </w:p>
    <w:p>
      <w:pPr>
        <w:numPr>
          <w:ilvl w:val="0"/>
          <w:numId w:val="1"/>
        </w:numPr>
        <w:adjustRightInd w:val="0"/>
        <w:snapToGrid w:val="0"/>
        <w:spacing w:line="560" w:lineRule="exact"/>
        <w:ind w:firstLine="640" w:firstLineChars="200"/>
        <w:jc w:val="left"/>
        <w:rPr>
          <w:rFonts w:hint="eastAsia" w:ascii="仿宋" w:hAnsi="仿宋" w:eastAsia="仿宋" w:cs="仿宋"/>
          <w:sz w:val="32"/>
          <w:szCs w:val="32"/>
        </w:rPr>
      </w:pPr>
      <w:r>
        <w:rPr>
          <w:rFonts w:hint="eastAsia" w:ascii="仿宋" w:hAnsi="仿宋" w:eastAsia="仿宋" w:cs="仿宋"/>
          <w:sz w:val="32"/>
          <w:szCs w:val="32"/>
        </w:rPr>
        <w:t>根据业务管理需要，增加常用钥匙及备用钥匙保管、使用及检查，调整备用钥匙启用审批人。</w:t>
      </w:r>
    </w:p>
    <w:p>
      <w:pPr>
        <w:numPr>
          <w:ilvl w:val="0"/>
          <w:numId w:val="1"/>
        </w:numPr>
        <w:adjustRightInd w:val="0"/>
        <w:snapToGrid w:val="0"/>
        <w:spacing w:line="560" w:lineRule="exact"/>
        <w:ind w:firstLine="640" w:firstLineChars="200"/>
        <w:jc w:val="left"/>
        <w:rPr>
          <w:rFonts w:hint="eastAsia" w:ascii="仿宋" w:hAnsi="仿宋" w:eastAsia="仿宋" w:cs="仿宋"/>
          <w:sz w:val="32"/>
          <w:szCs w:val="32"/>
        </w:rPr>
      </w:pPr>
      <w:r>
        <w:rPr>
          <w:rFonts w:hint="eastAsia" w:ascii="仿宋" w:hAnsi="仿宋" w:eastAsia="仿宋" w:cs="仿宋"/>
          <w:sz w:val="32"/>
          <w:szCs w:val="32"/>
        </w:rPr>
        <w:t>根据自助设备跨平台系统、运营管理平台应用，调整清机加钞及用户管理要求。</w:t>
      </w:r>
    </w:p>
    <w:p>
      <w:pPr>
        <w:numPr>
          <w:ilvl w:val="0"/>
          <w:numId w:val="1"/>
        </w:numPr>
        <w:adjustRightInd w:val="0"/>
        <w:snapToGrid w:val="0"/>
        <w:spacing w:line="560" w:lineRule="exact"/>
        <w:ind w:firstLine="640" w:firstLineChars="200"/>
        <w:jc w:val="left"/>
        <w:rPr>
          <w:rFonts w:hint="eastAsia" w:ascii="仿宋" w:hAnsi="仿宋" w:eastAsia="仿宋" w:cs="仿宋"/>
          <w:sz w:val="32"/>
          <w:szCs w:val="32"/>
        </w:rPr>
      </w:pPr>
      <w:r>
        <w:rPr>
          <w:rFonts w:hint="eastAsia" w:ascii="仿宋" w:hAnsi="仿宋" w:eastAsia="仿宋" w:cs="仿宋"/>
          <w:sz w:val="32"/>
          <w:szCs w:val="32"/>
        </w:rPr>
        <w:t>对自助设备清机加钞、吞卡保管时限进行了调整。</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现将修订后的《华夏银行自助银行业务流程》印发给你们，请认真学习，遵照执行，同时应做好相关业务人员的培训工作。</w:t>
      </w:r>
    </w:p>
    <w:p>
      <w:pPr>
        <w:snapToGrid w:val="0"/>
        <w:spacing w:line="560" w:lineRule="exact"/>
        <w:ind w:firstLine="640" w:firstLineChars="200"/>
        <w:jc w:val="left"/>
        <w:rPr>
          <w:rFonts w:hint="eastAsia" w:ascii="仿宋" w:hAnsi="仿宋" w:eastAsia="仿宋" w:cs="仿宋"/>
          <w:color w:val="000000"/>
          <w:sz w:val="32"/>
          <w:szCs w:val="32"/>
        </w:rPr>
      </w:pPr>
      <w:r>
        <w:rPr>
          <w:rFonts w:hint="eastAsia" w:ascii="仿宋" w:hAnsi="仿宋" w:eastAsia="仿宋" w:cs="仿宋"/>
          <w:color w:val="000000"/>
          <w:sz w:val="32"/>
          <w:szCs w:val="32"/>
        </w:rPr>
        <w:t>执行中如遇问题，请及时向</w:t>
      </w:r>
      <w:r>
        <w:rPr>
          <w:rFonts w:hint="eastAsia" w:ascii="仿宋" w:hAnsi="仿宋" w:eastAsia="仿宋" w:cs="仿宋"/>
          <w:sz w:val="32"/>
          <w:szCs w:val="32"/>
        </w:rPr>
        <w:t>总行运营管理部</w:t>
      </w:r>
      <w:r>
        <w:rPr>
          <w:rFonts w:hint="eastAsia" w:ascii="仿宋" w:hAnsi="仿宋" w:eastAsia="仿宋" w:cs="仿宋"/>
          <w:color w:val="000000"/>
          <w:sz w:val="32"/>
          <w:szCs w:val="32"/>
        </w:rPr>
        <w:t>报告。</w:t>
      </w:r>
    </w:p>
    <w:p>
      <w:pPr>
        <w:snapToGrid w:val="0"/>
        <w:spacing w:line="560" w:lineRule="exact"/>
        <w:ind w:firstLine="640" w:firstLineChars="200"/>
        <w:jc w:val="left"/>
        <w:rPr>
          <w:rFonts w:hint="eastAsia" w:ascii="仿宋" w:hAnsi="仿宋" w:eastAsia="仿宋" w:cs="仿宋"/>
          <w:color w:val="000000"/>
          <w:sz w:val="32"/>
          <w:szCs w:val="32"/>
        </w:rPr>
      </w:pPr>
      <w:r>
        <w:rPr>
          <w:rFonts w:hint="eastAsia" w:ascii="仿宋" w:hAnsi="仿宋" w:eastAsia="仿宋" w:cs="仿宋"/>
          <w:color w:val="000000"/>
          <w:sz w:val="32"/>
          <w:szCs w:val="32"/>
        </w:rPr>
        <w:t>联 系 人：段力艺、石洪杭</w:t>
      </w:r>
    </w:p>
    <w:p>
      <w:pPr>
        <w:adjustRightInd/>
        <w:snapToGrid w:val="0"/>
        <w:spacing w:line="560" w:lineRule="exact"/>
        <w:ind w:firstLine="640" w:firstLineChars="200"/>
        <w:jc w:val="left"/>
        <w:rPr>
          <w:rFonts w:hint="eastAsia" w:ascii="仿宋" w:hAnsi="仿宋" w:eastAsia="仿宋" w:cs="仿宋"/>
          <w:sz w:val="32"/>
          <w:szCs w:val="32"/>
        </w:rPr>
      </w:pPr>
      <w:r>
        <w:rPr>
          <w:rFonts w:hint="eastAsia" w:ascii="仿宋" w:hAnsi="仿宋" w:eastAsia="仿宋" w:cs="仿宋"/>
          <w:color w:val="000000"/>
          <w:sz w:val="32"/>
          <w:szCs w:val="32"/>
        </w:rPr>
        <w:t>联系电话：010-85237133、010-85237444</w:t>
      </w:r>
    </w:p>
    <w:p>
      <w:pPr>
        <w:adjustRightInd w:val="0"/>
        <w:snapToGrid w:val="0"/>
        <w:spacing w:line="560" w:lineRule="exact"/>
        <w:ind w:firstLine="800" w:firstLineChars="250"/>
        <w:rPr>
          <w:rFonts w:hint="eastAsia" w:ascii="微软简仿宋" w:hAnsi="仿宋" w:eastAsia="微软简仿宋"/>
          <w:sz w:val="32"/>
          <w:szCs w:val="32"/>
        </w:rPr>
      </w:pPr>
      <w:r>
        <w:rPr>
          <w:rFonts w:hint="eastAsia" w:ascii="微软简仿宋" w:hAnsi="仿宋" w:eastAsia="微软简仿宋"/>
          <w:sz w:val="32"/>
          <w:szCs w:val="32"/>
        </w:rPr>
        <w:t xml:space="preserve"> </w:t>
      </w:r>
    </w:p>
    <w:p>
      <w:pPr>
        <w:adjustRightInd w:val="0"/>
        <w:snapToGrid w:val="0"/>
        <w:spacing w:line="560" w:lineRule="exact"/>
        <w:ind w:firstLine="800" w:firstLineChars="250"/>
        <w:rPr>
          <w:rFonts w:hint="eastAsia" w:ascii="微软简仿宋" w:hAnsi="仿宋" w:eastAsia="微软简仿宋"/>
          <w:sz w:val="32"/>
          <w:szCs w:val="32"/>
        </w:rPr>
      </w:pPr>
    </w:p>
    <w:p>
      <w:pPr>
        <w:spacing w:line="560" w:lineRule="exact"/>
        <w:ind w:firstLine="660"/>
        <w:rPr>
          <w:rFonts w:hint="eastAsia" w:ascii="仿宋" w:hAnsi="仿宋" w:eastAsia="仿宋" w:cs="仿宋"/>
          <w:sz w:val="32"/>
          <w:szCs w:val="32"/>
        </w:rPr>
      </w:pPr>
      <w:r>
        <w:rPr>
          <w:rFonts w:hint="eastAsia" w:ascii="微软简仿宋" w:hAnsi="仿宋" w:eastAsia="微软简仿宋"/>
          <w:sz w:val="32"/>
          <w:szCs w:val="32"/>
        </w:rPr>
        <w:t xml:space="preserve">                            </w:t>
      </w:r>
      <w:r>
        <w:rPr>
          <w:rFonts w:hint="eastAsia" w:ascii="宋体" w:hAnsi="宋体"/>
          <w:sz w:val="32"/>
          <w:szCs w:val="32"/>
        </w:rPr>
        <w:t xml:space="preserve"> </w:t>
      </w:r>
      <w:r>
        <w:rPr>
          <w:rFonts w:hint="eastAsia" w:ascii="仿宋" w:hAnsi="仿宋" w:eastAsia="仿宋" w:cs="仿宋"/>
          <w:sz w:val="32"/>
          <w:szCs w:val="32"/>
        </w:rPr>
        <w:t xml:space="preserve">  华夏银行       </w:t>
      </w:r>
    </w:p>
    <w:p>
      <w:pPr>
        <w:spacing w:line="560" w:lineRule="exact"/>
        <w:rPr>
          <w:rFonts w:hint="eastAsia" w:ascii="仿宋" w:hAnsi="仿宋" w:eastAsia="仿宋" w:cs="仿宋"/>
          <w:sz w:val="32"/>
          <w:szCs w:val="32"/>
        </w:rPr>
      </w:pPr>
      <w:r>
        <w:rPr>
          <w:rFonts w:hint="eastAsia" w:ascii="仿宋" w:hAnsi="仿宋" w:eastAsia="仿宋" w:cs="仿宋"/>
          <w:sz w:val="32"/>
          <w:szCs w:val="32"/>
        </w:rPr>
        <w:t xml:space="preserve">                               2023年11月</w:t>
      </w:r>
      <w:r>
        <w:rPr>
          <w:rFonts w:hint="eastAsia" w:ascii="仿宋" w:hAnsi="仿宋" w:eastAsia="仿宋" w:cs="仿宋"/>
          <w:sz w:val="32"/>
          <w:szCs w:val="32"/>
          <w:lang w:eastAsia="zh-CN"/>
        </w:rPr>
        <w:t>2</w:t>
      </w:r>
      <w:r>
        <w:rPr>
          <w:rFonts w:hint="eastAsia" w:ascii="仿宋" w:hAnsi="仿宋" w:eastAsia="仿宋" w:cs="仿宋"/>
          <w:sz w:val="32"/>
          <w:szCs w:val="32"/>
          <w:lang w:val="en-US" w:eastAsia="zh-CN"/>
        </w:rPr>
        <w:t>8</w:t>
      </w:r>
      <w:r>
        <w:rPr>
          <w:rFonts w:hint="eastAsia" w:ascii="仿宋" w:hAnsi="仿宋" w:eastAsia="仿宋" w:cs="仿宋"/>
          <w:sz w:val="32"/>
          <w:szCs w:val="32"/>
        </w:rPr>
        <w:t>日</w:t>
      </w:r>
    </w:p>
    <w:p>
      <w:pPr>
        <w:widowControl/>
        <w:jc w:val="left"/>
        <w:rPr>
          <w:rFonts w:ascii="微软简标宋" w:hAnsi="宋体" w:eastAsia="微软简标宋" w:cs="宋体"/>
          <w:sz w:val="44"/>
          <w:szCs w:val="44"/>
        </w:rPr>
      </w:pPr>
    </w:p>
    <w:p>
      <w:pPr>
        <w:widowControl/>
        <w:jc w:val="left"/>
        <w:rPr>
          <w:rFonts w:ascii="微软简标宋" w:hAnsi="宋体" w:eastAsia="微软简标宋" w:cs="宋体"/>
          <w:sz w:val="44"/>
          <w:szCs w:val="44"/>
        </w:rPr>
      </w:pPr>
    </w:p>
    <w:p>
      <w:pPr>
        <w:widowControl/>
        <w:jc w:val="left"/>
        <w:rPr>
          <w:rFonts w:ascii="微软简标宋" w:hAnsi="宋体" w:eastAsia="微软简标宋" w:cs="宋体"/>
          <w:sz w:val="44"/>
          <w:szCs w:val="44"/>
        </w:rPr>
      </w:pPr>
    </w:p>
    <w:p>
      <w:pPr>
        <w:widowControl/>
        <w:jc w:val="left"/>
        <w:rPr>
          <w:rFonts w:ascii="微软简标宋" w:hAnsi="宋体" w:eastAsia="微软简标宋" w:cs="宋体"/>
          <w:sz w:val="44"/>
          <w:szCs w:val="44"/>
        </w:rPr>
        <w:sectPr>
          <w:footerReference r:id="rId3" w:type="default"/>
          <w:pgSz w:w="11906" w:h="16838"/>
          <w:pgMar w:top="2041" w:right="1531" w:bottom="2041" w:left="1531" w:header="720" w:footer="720" w:gutter="0"/>
          <w:pgNumType w:fmt="numberInDash"/>
          <w:cols w:space="720" w:num="1"/>
          <w:docGrid w:type="lines" w:linePitch="312" w:charSpace="0"/>
        </w:sectPr>
      </w:pPr>
    </w:p>
    <w:p>
      <w:pPr>
        <w:tabs>
          <w:tab w:val="center" w:pos="4593"/>
          <w:tab w:val="left" w:pos="6210"/>
        </w:tabs>
        <w:adjustRightInd w:val="0"/>
        <w:snapToGrid w:val="0"/>
        <w:spacing w:line="540" w:lineRule="atLeast"/>
        <w:ind w:firstLine="880" w:firstLineChars="200"/>
        <w:jc w:val="center"/>
        <w:outlineLvl w:val="0"/>
        <w:rPr>
          <w:rFonts w:hint="eastAsia" w:ascii="微软简标宋" w:hAnsi="微软简标宋" w:eastAsia="微软简标宋" w:cs="微软简标宋"/>
          <w:sz w:val="44"/>
          <w:szCs w:val="44"/>
        </w:rPr>
      </w:pPr>
      <w:r>
        <w:rPr>
          <w:rFonts w:hint="eastAsia" w:ascii="方正小标宋_GBK" w:hAnsi="方正小标宋_GBK" w:eastAsia="方正小标宋_GBK" w:cs="方正小标宋_GBK"/>
          <w:sz w:val="44"/>
          <w:szCs w:val="44"/>
        </w:rPr>
        <w:t>华夏银行自助银行业务流程</w:t>
      </w:r>
    </w:p>
    <w:p>
      <w:pPr>
        <w:adjustRightInd w:val="0"/>
        <w:snapToGrid w:val="0"/>
        <w:spacing w:line="540" w:lineRule="atLeast"/>
        <w:ind w:firstLine="3780" w:firstLineChars="1800"/>
        <w:outlineLvl w:val="0"/>
        <w:rPr>
          <w:rFonts w:ascii="Courier New" w:hAnsi="Courier New" w:eastAsia="微软简标宋"/>
          <w:color w:val="2A00FF"/>
          <w:highlight w:val="white"/>
          <w:u w:val="single"/>
        </w:rPr>
      </w:pPr>
    </w:p>
    <w:p>
      <w:pPr>
        <w:spacing w:line="560" w:lineRule="exact"/>
        <w:ind w:firstLine="592" w:firstLineChars="185"/>
        <w:rPr>
          <w:rFonts w:hint="eastAsia" w:ascii="黑体" w:hAnsi="宋体" w:eastAsia="黑体" w:cs="宋体"/>
          <w:b/>
          <w:sz w:val="32"/>
          <w:szCs w:val="32"/>
        </w:rPr>
      </w:pPr>
      <w:r>
        <w:rPr>
          <w:rFonts w:hint="eastAsia" w:ascii="黑体" w:hAnsi="宋体" w:eastAsia="黑体" w:cs="宋体"/>
          <w:sz w:val="32"/>
          <w:szCs w:val="32"/>
        </w:rPr>
        <w:t>1 总则</w:t>
      </w:r>
    </w:p>
    <w:p>
      <w:pPr>
        <w:spacing w:line="560" w:lineRule="exact"/>
        <w:ind w:firstLine="640" w:firstLineChars="200"/>
        <w:outlineLvl w:val="0"/>
        <w:rPr>
          <w:rFonts w:hint="eastAsia" w:ascii="仿宋" w:hAnsi="仿宋" w:eastAsia="仿宋" w:cs="仿宋"/>
          <w:sz w:val="32"/>
          <w:szCs w:val="22"/>
        </w:rPr>
      </w:pPr>
      <w:r>
        <w:rPr>
          <w:rFonts w:hint="eastAsia" w:ascii="仿宋" w:hAnsi="仿宋" w:eastAsia="仿宋" w:cs="仿宋"/>
          <w:sz w:val="32"/>
          <w:szCs w:val="20"/>
        </w:rPr>
        <w:t>1.1</w:t>
      </w:r>
      <w:r>
        <w:rPr>
          <w:rFonts w:hint="eastAsia" w:ascii="仿宋" w:hAnsi="仿宋" w:eastAsia="仿宋" w:cs="仿宋"/>
          <w:sz w:val="32"/>
          <w:szCs w:val="22"/>
        </w:rPr>
        <w:t>为规范全行自助银行运营管理，依据《华夏银行自助银行管理办法》《华夏银行现金业务管理办法》《华夏银行安全保卫工作管理办法》</w:t>
      </w:r>
      <w:r>
        <w:rPr>
          <w:rFonts w:hint="eastAsia" w:ascii="仿宋" w:hAnsi="仿宋" w:eastAsia="仿宋" w:cs="仿宋"/>
          <w:color w:val="000000"/>
          <w:kern w:val="0"/>
          <w:sz w:val="32"/>
          <w:szCs w:val="32"/>
        </w:rPr>
        <w:t>《华夏银行现金管理业务流程》</w:t>
      </w:r>
      <w:r>
        <w:rPr>
          <w:rFonts w:hint="eastAsia" w:ascii="仿宋" w:hAnsi="仿宋" w:eastAsia="仿宋" w:cs="仿宋"/>
          <w:sz w:val="32"/>
          <w:szCs w:val="22"/>
        </w:rPr>
        <w:t>《华夏银行安全保卫工作实施细则》</w:t>
      </w:r>
      <w:r>
        <w:rPr>
          <w:rFonts w:hint="eastAsia" w:ascii="仿宋" w:hAnsi="仿宋" w:eastAsia="仿宋" w:cs="仿宋"/>
          <w:sz w:val="32"/>
          <w:szCs w:val="32"/>
        </w:rPr>
        <w:t>《华夏银行自助设备技术管理实施细则》</w:t>
      </w:r>
      <w:r>
        <w:rPr>
          <w:rFonts w:hint="eastAsia" w:ascii="仿宋" w:hAnsi="仿宋" w:eastAsia="仿宋" w:cs="仿宋"/>
          <w:sz w:val="32"/>
          <w:szCs w:val="22"/>
        </w:rPr>
        <w:t>等制度，制定本业务流程。</w:t>
      </w:r>
    </w:p>
    <w:p>
      <w:pPr>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1.2本业务流程适用于开办自助银行业务的分支行。</w:t>
      </w:r>
    </w:p>
    <w:p>
      <w:pPr>
        <w:spacing w:line="560" w:lineRule="exact"/>
        <w:ind w:firstLine="640" w:firstLineChars="200"/>
        <w:outlineLvl w:val="0"/>
        <w:rPr>
          <w:rFonts w:hint="eastAsia" w:ascii="仿宋" w:hAnsi="仿宋" w:eastAsia="仿宋" w:cs="仿宋"/>
          <w:sz w:val="32"/>
        </w:rPr>
      </w:pPr>
      <w:r>
        <w:rPr>
          <w:rFonts w:hint="eastAsia" w:ascii="仿宋" w:hAnsi="仿宋" w:eastAsia="仿宋" w:cs="仿宋"/>
          <w:sz w:val="32"/>
          <w:szCs w:val="22"/>
        </w:rPr>
        <w:t>1.3本业务流程中自助银行设备包括自助取款机</w:t>
      </w:r>
      <w:r>
        <w:rPr>
          <w:rFonts w:hint="eastAsia" w:ascii="仿宋" w:hAnsi="仿宋" w:eastAsia="仿宋" w:cs="仿宋"/>
          <w:sz w:val="32"/>
        </w:rPr>
        <w:t>、</w:t>
      </w:r>
      <w:r>
        <w:rPr>
          <w:rFonts w:hint="eastAsia" w:ascii="仿宋" w:hAnsi="仿宋" w:eastAsia="仿宋" w:cs="仿宋"/>
          <w:sz w:val="32"/>
          <w:szCs w:val="22"/>
        </w:rPr>
        <w:t>存取款一体机、高速高容设备等</w:t>
      </w:r>
      <w:r>
        <w:rPr>
          <w:rFonts w:hint="eastAsia" w:ascii="仿宋" w:hAnsi="仿宋" w:eastAsia="仿宋" w:cs="仿宋"/>
          <w:sz w:val="32"/>
        </w:rPr>
        <w:t>现金类自助设备</w:t>
      </w:r>
      <w:r>
        <w:rPr>
          <w:rFonts w:hint="eastAsia" w:ascii="仿宋" w:hAnsi="仿宋" w:eastAsia="仿宋" w:cs="仿宋"/>
          <w:sz w:val="32"/>
          <w:szCs w:val="22"/>
        </w:rPr>
        <w:t>。根据其是否与营业网点一体经营，分为在行设备与离行设备。以下如无特别强调，相关管理规定适用于所有现金类自助设备。</w:t>
      </w:r>
    </w:p>
    <w:p>
      <w:pPr>
        <w:spacing w:line="560" w:lineRule="exact"/>
        <w:ind w:firstLine="640" w:firstLineChars="200"/>
        <w:outlineLvl w:val="0"/>
        <w:rPr>
          <w:rFonts w:hint="eastAsia" w:ascii="仿宋" w:hAnsi="仿宋" w:eastAsia="仿宋" w:cs="仿宋"/>
          <w:sz w:val="32"/>
          <w:szCs w:val="22"/>
        </w:rPr>
      </w:pPr>
      <w:r>
        <w:rPr>
          <w:rFonts w:hint="eastAsia" w:ascii="仿宋" w:hAnsi="仿宋" w:eastAsia="仿宋" w:cs="仿宋"/>
          <w:sz w:val="32"/>
          <w:szCs w:val="22"/>
        </w:rPr>
        <w:t>1.4本业务流程由总行制定、修改，运营管理部管理。</w:t>
      </w:r>
    </w:p>
    <w:p>
      <w:pPr>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2"/>
        </w:rPr>
        <w:t>1.5</w:t>
      </w:r>
      <w:r>
        <w:rPr>
          <w:rFonts w:hint="eastAsia" w:ascii="仿宋" w:hAnsi="仿宋" w:eastAsia="仿宋" w:cs="仿宋"/>
          <w:sz w:val="32"/>
          <w:szCs w:val="32"/>
        </w:rPr>
        <w:t>本业务流程自2023年</w:t>
      </w:r>
      <w:r>
        <w:rPr>
          <w:rFonts w:hint="eastAsia" w:ascii="仿宋" w:hAnsi="仿宋" w:eastAsia="仿宋" w:cs="仿宋"/>
          <w:sz w:val="32"/>
          <w:szCs w:val="32"/>
          <w:lang w:val="en-US" w:eastAsia="zh-CN"/>
        </w:rPr>
        <w:t>12</w:t>
      </w:r>
      <w:r>
        <w:rPr>
          <w:rFonts w:hint="eastAsia" w:ascii="仿宋" w:hAnsi="仿宋" w:eastAsia="仿宋" w:cs="仿宋"/>
          <w:sz w:val="32"/>
          <w:szCs w:val="32"/>
        </w:rPr>
        <w:t>月</w:t>
      </w:r>
      <w:r>
        <w:rPr>
          <w:rFonts w:hint="eastAsia" w:ascii="仿宋" w:hAnsi="仿宋" w:eastAsia="仿宋" w:cs="仿宋"/>
          <w:sz w:val="32"/>
          <w:szCs w:val="32"/>
          <w:lang w:val="en-US" w:eastAsia="zh-CN"/>
        </w:rPr>
        <w:t>1</w:t>
      </w:r>
      <w:r>
        <w:rPr>
          <w:rFonts w:hint="eastAsia" w:ascii="仿宋" w:hAnsi="仿宋" w:eastAsia="仿宋" w:cs="仿宋"/>
          <w:sz w:val="32"/>
          <w:szCs w:val="32"/>
        </w:rPr>
        <w:t>日起实施，原《华夏银行自助银行业务流程</w:t>
      </w:r>
      <w:r>
        <w:rPr>
          <w:rFonts w:hint="eastAsia" w:ascii="仿宋" w:hAnsi="仿宋" w:eastAsia="仿宋" w:cs="仿宋"/>
          <w:kern w:val="0"/>
          <w:sz w:val="32"/>
          <w:szCs w:val="22"/>
        </w:rPr>
        <w:t>》（华银制〔2020〕131号）、《关于推广使用自助设备动态密码锁的通知》（华银运管〔2021〕31号）同日</w:t>
      </w:r>
      <w:r>
        <w:rPr>
          <w:rFonts w:hint="eastAsia" w:ascii="仿宋" w:hAnsi="仿宋" w:eastAsia="仿宋" w:cs="仿宋"/>
          <w:sz w:val="32"/>
          <w:szCs w:val="32"/>
        </w:rPr>
        <w:t>废止。</w:t>
      </w:r>
    </w:p>
    <w:p>
      <w:pPr>
        <w:spacing w:line="560" w:lineRule="exact"/>
        <w:ind w:firstLine="592" w:firstLineChars="185"/>
      </w:pPr>
      <w:r>
        <w:rPr>
          <w:rFonts w:hint="eastAsia" w:ascii="黑体" w:hAnsi="宋体" w:eastAsia="黑体" w:cs="宋体"/>
          <w:sz w:val="32"/>
          <w:szCs w:val="32"/>
        </w:rPr>
        <w:t>2 流程岗位及所属条线</w:t>
      </w:r>
    </w:p>
    <w:tbl>
      <w:tblPr>
        <w:tblStyle w:val="4"/>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0" w:type="dxa"/>
          <w:bottom w:w="0" w:type="dxa"/>
          <w:right w:w="50" w:type="dxa"/>
        </w:tblCellMar>
      </w:tblPr>
      <w:tblGrid>
        <w:gridCol w:w="2497"/>
        <w:gridCol w:w="2497"/>
        <w:gridCol w:w="24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tblHeade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机构层级</w:t>
            </w:r>
          </w:p>
        </w:tc>
        <w:tc>
          <w:tcPr>
            <w:tcW w:w="2497"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部门名称</w:t>
            </w:r>
          </w:p>
        </w:tc>
        <w:tc>
          <w:tcPr>
            <w:tcW w:w="2498"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流程岗位</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总行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运营条线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客服代表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分行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运营条线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 xml:space="preserve">客服联络员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分行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运营条线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渠道管理岗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分行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运营条线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业务监控岗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分行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运营条线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清机加钞岗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运营条线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经办岗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运营条线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复核岗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w:t>
            </w:r>
          </w:p>
        </w:tc>
        <w:tc>
          <w:tcPr>
            <w:tcW w:w="2497"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运营条线</w:t>
            </w:r>
          </w:p>
        </w:tc>
        <w:tc>
          <w:tcPr>
            <w:tcW w:w="249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主管岗</w:t>
            </w:r>
          </w:p>
        </w:tc>
      </w:tr>
    </w:tbl>
    <w:p>
      <w:pPr>
        <w:adjustRightInd w:val="0"/>
        <w:snapToGrid w:val="0"/>
        <w:spacing w:line="560" w:lineRule="exact"/>
        <w:ind w:firstLine="592" w:firstLineChars="185"/>
        <w:rPr>
          <w:rFonts w:hint="eastAsia" w:ascii="黑体" w:hAnsi="宋体" w:eastAsia="黑体" w:cs="宋体"/>
          <w:sz w:val="32"/>
          <w:szCs w:val="32"/>
        </w:rPr>
      </w:pPr>
      <w:r>
        <w:rPr>
          <w:rFonts w:hint="eastAsia" w:ascii="黑体" w:hAnsi="宋体" w:eastAsia="黑体" w:cs="宋体"/>
          <w:sz w:val="32"/>
          <w:szCs w:val="32"/>
        </w:rPr>
        <w:t>3 管理规定</w:t>
      </w:r>
    </w:p>
    <w:p>
      <w:pPr>
        <w:tabs>
          <w:tab w:val="left" w:pos="3870"/>
        </w:tabs>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3.1动态密码锁管理要求</w:t>
      </w:r>
    </w:p>
    <w:p>
      <w:pPr>
        <w:widowControl/>
        <w:tabs>
          <w:tab w:val="left" w:pos="3870"/>
        </w:tabs>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动态密码锁是基于指静脉生物识别及动态密码开锁等技术，集“加钞任务驱动、人员身份识别、动态开锁”等功能于一体的业务</w:t>
      </w:r>
      <w:r>
        <w:rPr>
          <w:rFonts w:hint="eastAsia" w:ascii="仿宋" w:hAnsi="仿宋" w:eastAsia="仿宋" w:cs="仿宋"/>
          <w:sz w:val="32"/>
          <w:szCs w:val="32"/>
          <w:highlight w:val="none"/>
        </w:rPr>
        <w:t>认证设备</w:t>
      </w:r>
      <w:r>
        <w:rPr>
          <w:rFonts w:hint="eastAsia" w:ascii="仿宋" w:hAnsi="仿宋" w:eastAsia="仿宋" w:cs="仿宋"/>
          <w:sz w:val="32"/>
          <w:szCs w:val="32"/>
        </w:rPr>
        <w:t>。</w:t>
      </w:r>
    </w:p>
    <w:p>
      <w:pPr>
        <w:widowControl/>
        <w:tabs>
          <w:tab w:val="left" w:pos="3870"/>
        </w:tabs>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现金类自助设备动态密码锁主要适用于现金类自助设备保险柜门及已完成改造的电子柜门。</w:t>
      </w:r>
    </w:p>
    <w:p>
      <w:pPr>
        <w:tabs>
          <w:tab w:val="left" w:pos="3870"/>
        </w:tabs>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3.1.1动态密码锁用户管理</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动态密码锁用户包括系统管理员、分行加钞管理员、营业机构加钞管理员、加钞员（含外包人员），四类用户不得兼岗。</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20"/>
        </w:rPr>
        <w:t>3.1.1.1</w:t>
      </w:r>
      <w:r>
        <w:rPr>
          <w:rFonts w:hint="eastAsia" w:ascii="仿宋" w:hAnsi="仿宋" w:eastAsia="仿宋" w:cs="仿宋"/>
          <w:sz w:val="32"/>
          <w:szCs w:val="32"/>
        </w:rPr>
        <w:t>系统管理员、分行加钞管理员</w:t>
      </w:r>
      <w:r>
        <w:rPr>
          <w:rFonts w:hint="eastAsia" w:ascii="仿宋" w:hAnsi="仿宋" w:eastAsia="仿宋" w:cs="仿宋"/>
          <w:sz w:val="32"/>
          <w:szCs w:val="20"/>
        </w:rPr>
        <w:t>为分行运营管理部指定人员，</w:t>
      </w:r>
      <w:r>
        <w:rPr>
          <w:rFonts w:hint="eastAsia" w:ascii="仿宋" w:hAnsi="仿宋" w:eastAsia="仿宋" w:cs="仿宋"/>
          <w:sz w:val="32"/>
          <w:szCs w:val="32"/>
        </w:rPr>
        <w:t>营业机构加钞管理员为</w:t>
      </w:r>
      <w:r>
        <w:rPr>
          <w:rFonts w:hint="eastAsia" w:ascii="仿宋" w:hAnsi="仿宋" w:eastAsia="仿宋" w:cs="仿宋"/>
          <w:sz w:val="32"/>
        </w:rPr>
        <w:t>支行营业室经理等主管人员，</w:t>
      </w:r>
      <w:r>
        <w:rPr>
          <w:rFonts w:hint="eastAsia" w:ascii="仿宋" w:hAnsi="仿宋" w:eastAsia="仿宋" w:cs="仿宋"/>
          <w:sz w:val="32"/>
          <w:szCs w:val="32"/>
        </w:rPr>
        <w:t>加钞员为</w:t>
      </w:r>
      <w:r>
        <w:rPr>
          <w:rFonts w:hint="eastAsia" w:ascii="仿宋" w:hAnsi="仿宋" w:eastAsia="仿宋" w:cs="仿宋"/>
          <w:sz w:val="32"/>
          <w:szCs w:val="20"/>
        </w:rPr>
        <w:t>分支机构运营人员或具体执行任务的外包人员。</w:t>
      </w:r>
    </w:p>
    <w:p>
      <w:pPr>
        <w:widowControl/>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32"/>
        </w:rPr>
        <w:t>3.1.1.2动态密码锁用户随</w:t>
      </w:r>
      <w:r>
        <w:rPr>
          <w:rFonts w:hint="eastAsia" w:ascii="仿宋" w:hAnsi="仿宋" w:eastAsia="仿宋" w:cs="仿宋"/>
          <w:sz w:val="32"/>
          <w:szCs w:val="20"/>
        </w:rPr>
        <w:t>人员岗位变更等情况及时进行维护。经分行运营管理部审批通过后，由</w:t>
      </w:r>
      <w:r>
        <w:rPr>
          <w:rFonts w:hint="eastAsia" w:ascii="仿宋" w:hAnsi="仿宋" w:eastAsia="仿宋" w:cs="仿宋"/>
          <w:sz w:val="32"/>
          <w:szCs w:val="32"/>
        </w:rPr>
        <w:t>系统管理员执行</w:t>
      </w:r>
      <w:r>
        <w:rPr>
          <w:rFonts w:hint="eastAsia" w:ascii="仿宋" w:hAnsi="仿宋" w:eastAsia="仿宋" w:cs="仿宋"/>
          <w:sz w:val="32"/>
          <w:szCs w:val="20"/>
        </w:rPr>
        <w:t>。</w:t>
      </w:r>
    </w:p>
    <w:p>
      <w:pPr>
        <w:adjustRightInd w:val="0"/>
        <w:snapToGrid w:val="0"/>
        <w:spacing w:line="560" w:lineRule="exact"/>
        <w:ind w:firstLine="640" w:firstLineChars="200"/>
        <w:outlineLvl w:val="0"/>
        <w:rPr>
          <w:rFonts w:hint="eastAsia" w:ascii="仿宋" w:hAnsi="仿宋" w:eastAsia="仿宋" w:cs="仿宋"/>
          <w:sz w:val="32"/>
          <w:szCs w:val="20"/>
          <w:highlight w:val="yellow"/>
        </w:rPr>
      </w:pPr>
      <w:r>
        <w:rPr>
          <w:rFonts w:hint="eastAsia" w:ascii="仿宋" w:hAnsi="仿宋" w:eastAsia="仿宋" w:cs="仿宋"/>
          <w:sz w:val="32"/>
          <w:szCs w:val="20"/>
        </w:rPr>
        <w:t>3.1.2动态密码锁操作管理</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动态密码锁开锁任务的执行应双人操作，严禁单人操作。加钞管理员可随机分配加钞员，为防范操作风险，采用相对固定加钞员的分支机构，每年应至少对其中一名加钞员进行有效轮换。</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3.1.2.1常规操作管理</w:t>
      </w:r>
    </w:p>
    <w:p>
      <w:pPr>
        <w:adjustRightInd w:val="0"/>
        <w:snapToGrid w:val="0"/>
        <w:spacing w:line="560" w:lineRule="exact"/>
        <w:ind w:firstLine="640" w:firstLineChars="200"/>
        <w:outlineLvl w:val="0"/>
        <w:rPr>
          <w:rFonts w:hint="eastAsia" w:ascii="仿宋" w:hAnsi="仿宋" w:eastAsia="仿宋" w:cs="仿宋"/>
          <w:sz w:val="32"/>
          <w:szCs w:val="32"/>
        </w:rPr>
      </w:pPr>
      <w:r>
        <w:rPr>
          <w:rFonts w:hint="eastAsia" w:ascii="仿宋" w:hAnsi="仿宋" w:eastAsia="仿宋" w:cs="仿宋"/>
          <w:sz w:val="32"/>
          <w:szCs w:val="20"/>
        </w:rPr>
        <w:t>加钞管理员制定</w:t>
      </w:r>
      <w:r>
        <w:rPr>
          <w:rFonts w:hint="eastAsia" w:ascii="仿宋" w:hAnsi="仿宋" w:eastAsia="仿宋" w:cs="仿宋"/>
          <w:sz w:val="32"/>
          <w:szCs w:val="32"/>
        </w:rPr>
        <w:t>加钞/维护任务，仅允许按日制定开锁计划。两名加钞员分别通过动态密码锁验证指静脉生物特征后执行任务，加钞/维护任务完毕及时关闭保险柜门，确认锁具和保险柜门为关闭状态后离开加钞间。</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3.1.2.2应急操作管理</w:t>
      </w:r>
    </w:p>
    <w:p>
      <w:pPr>
        <w:widowControl/>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32"/>
        </w:rPr>
        <w:t>应急开锁操作主要针对自助设备发生网络中断、断电等情况，动态密码锁无法通过自助设备网络与后台服务器正常通信，以安装电池方式为锁具供电，保障应急开锁，应急开锁操作前，应经分行运营管理部门负责人审批，审批过程可追溯备查。</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3.2钥匙管理要求</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现金类自助设备钥匙包括电子柜钥匙、钞箱钥匙等，严格实行“双套制</w:t>
      </w:r>
      <w:r>
        <w:rPr>
          <w:rFonts w:hint="eastAsia" w:ascii="仿宋" w:hAnsi="仿宋" w:eastAsia="仿宋" w:cs="仿宋"/>
          <w:sz w:val="32"/>
          <w:szCs w:val="32"/>
        </w:rPr>
        <w:t>”</w:t>
      </w:r>
      <w:r>
        <w:rPr>
          <w:rFonts w:hint="eastAsia" w:ascii="仿宋" w:hAnsi="仿宋" w:eastAsia="仿宋" w:cs="仿宋"/>
          <w:sz w:val="32"/>
          <w:szCs w:val="20"/>
        </w:rPr>
        <w:t>，常用钥匙与备用钥匙分管</w:t>
      </w:r>
      <w:r>
        <w:rPr>
          <w:rFonts w:hint="eastAsia" w:ascii="仿宋" w:hAnsi="仿宋" w:eastAsia="仿宋" w:cs="仿宋"/>
          <w:sz w:val="32"/>
          <w:szCs w:val="32"/>
        </w:rPr>
        <w:t>。</w:t>
      </w:r>
    </w:p>
    <w:p>
      <w:pPr>
        <w:widowControl/>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现金类自助设备钥匙的保管、交接应填写《重要物品保管、使用登记簿》，按照每台设备每种物品分别登记。已作为重要物品在运营管理平台管理的可</w:t>
      </w:r>
      <w:r>
        <w:rPr>
          <w:rFonts w:hint="eastAsia" w:ascii="仿宋" w:hAnsi="仿宋" w:eastAsia="仿宋" w:cs="仿宋"/>
          <w:sz w:val="32"/>
        </w:rPr>
        <w:t>不再填写手工登记簿</w:t>
      </w:r>
      <w:r>
        <w:rPr>
          <w:rFonts w:hint="eastAsia" w:ascii="仿宋" w:hAnsi="仿宋" w:eastAsia="仿宋" w:cs="仿宋"/>
          <w:sz w:val="32"/>
          <w:szCs w:val="20"/>
        </w:rPr>
        <w:t>。对于设备清机加钞外包的，由外包公司按照离行设备钥匙管理要求执行。</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3.2.1常用钥匙的保管与使用</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3.2.1.1电子柜钥匙的保管与使用</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（1）离行设备电子柜钥匙应入保险柜、</w:t>
      </w:r>
      <w:r>
        <w:rPr>
          <w:rFonts w:hint="eastAsia" w:ascii="仿宋" w:hAnsi="仿宋" w:eastAsia="仿宋" w:cs="仿宋"/>
          <w:sz w:val="32"/>
          <w:szCs w:val="32"/>
        </w:rPr>
        <w:t>由运营管理部门自助银行业务监控岗（或核算机构相关自助人员）保管，保管人员不得随意更换</w:t>
      </w:r>
      <w:r>
        <w:rPr>
          <w:rFonts w:hint="eastAsia" w:ascii="仿宋" w:hAnsi="仿宋" w:eastAsia="仿宋" w:cs="仿宋"/>
          <w:sz w:val="32"/>
          <w:szCs w:val="20"/>
        </w:rPr>
        <w:t>且不得由加钞员担任。</w:t>
      </w:r>
    </w:p>
    <w:p>
      <w:pPr>
        <w:adjustRightInd w:val="0"/>
        <w:snapToGrid w:val="0"/>
        <w:spacing w:line="560" w:lineRule="exact"/>
        <w:ind w:firstLine="640" w:firstLineChars="200"/>
        <w:rPr>
          <w:rFonts w:hint="eastAsia" w:ascii="仿宋" w:hAnsi="仿宋" w:eastAsia="仿宋" w:cs="仿宋"/>
          <w:sz w:val="32"/>
          <w:szCs w:val="20"/>
        </w:rPr>
      </w:pPr>
      <w:r>
        <w:rPr>
          <w:rFonts w:hint="eastAsia" w:ascii="仿宋" w:hAnsi="仿宋" w:eastAsia="仿宋" w:cs="仿宋"/>
          <w:sz w:val="32"/>
        </w:rPr>
        <w:t>异地支行离行设备电子柜钥匙由核算机构营业室经理保管，二级分行离行设备电子柜钥匙参照一级分行管理。</w:t>
      </w:r>
      <w:r>
        <w:rPr>
          <w:rFonts w:hint="eastAsia" w:ascii="仿宋" w:hAnsi="仿宋" w:eastAsia="仿宋" w:cs="仿宋"/>
          <w:sz w:val="32"/>
          <w:szCs w:val="20"/>
        </w:rPr>
        <w:t>按照离行设备管理的在行设备，可将电子柜钥匙留存至设备所在机构运营人员保管、使用，方便客户吞卡的领取。</w:t>
      </w:r>
    </w:p>
    <w:p>
      <w:pPr>
        <w:adjustRightInd w:val="0"/>
        <w:snapToGrid w:val="0"/>
        <w:spacing w:line="560" w:lineRule="exact"/>
        <w:ind w:firstLine="640" w:firstLineChars="200"/>
        <w:rPr>
          <w:rFonts w:hint="eastAsia" w:ascii="仿宋" w:hAnsi="仿宋" w:eastAsia="仿宋" w:cs="仿宋"/>
          <w:sz w:val="32"/>
        </w:rPr>
      </w:pPr>
      <w:r>
        <w:rPr>
          <w:rFonts w:hint="eastAsia" w:ascii="仿宋" w:hAnsi="仿宋" w:eastAsia="仿宋" w:cs="仿宋"/>
          <w:sz w:val="32"/>
          <w:szCs w:val="20"/>
        </w:rPr>
        <w:t>离行设备电子柜钥匙由加钞员用时领取，用后交还，及时做好登记，非工作时间任何人禁止将钥匙带出工作场所</w:t>
      </w:r>
      <w:r>
        <w:rPr>
          <w:rFonts w:hint="eastAsia" w:ascii="仿宋" w:hAnsi="仿宋" w:eastAsia="仿宋" w:cs="仿宋"/>
          <w:sz w:val="32"/>
        </w:rPr>
        <w:t>。</w:t>
      </w:r>
    </w:p>
    <w:p>
      <w:pPr>
        <w:adjustRightInd w:val="0"/>
        <w:snapToGrid w:val="0"/>
        <w:spacing w:line="560" w:lineRule="exact"/>
        <w:ind w:firstLine="640" w:firstLineChars="200"/>
        <w:rPr>
          <w:rFonts w:hint="eastAsia" w:ascii="仿宋" w:hAnsi="仿宋" w:eastAsia="仿宋" w:cs="仿宋"/>
          <w:sz w:val="32"/>
        </w:rPr>
      </w:pPr>
      <w:r>
        <w:rPr>
          <w:rFonts w:hint="eastAsia" w:ascii="仿宋" w:hAnsi="仿宋" w:eastAsia="仿宋" w:cs="仿宋"/>
          <w:sz w:val="32"/>
        </w:rPr>
        <w:t>（2）在行设备电子柜钥匙由营业机构专人妥善保管，禁止任何人将电子柜钥匙带离营业机构。营业机构因设备维护、维修使用电子柜钥匙用后应做好登记，日常清机加钞、取吞卡等常规工作使用时无需登记。</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3.2.1.2钞箱钥匙的保管与使用</w:t>
      </w:r>
    </w:p>
    <w:p>
      <w:pPr>
        <w:adjustRightInd w:val="0"/>
        <w:snapToGrid w:val="0"/>
        <w:spacing w:line="560" w:lineRule="exact"/>
        <w:ind w:firstLine="640" w:firstLineChars="200"/>
        <w:rPr>
          <w:rFonts w:hint="eastAsia" w:ascii="仿宋" w:hAnsi="仿宋" w:eastAsia="仿宋" w:cs="仿宋"/>
          <w:sz w:val="32"/>
          <w:szCs w:val="20"/>
          <w:highlight w:val="yellow"/>
        </w:rPr>
      </w:pPr>
      <w:r>
        <w:rPr>
          <w:rFonts w:hint="eastAsia" w:ascii="仿宋" w:hAnsi="仿宋" w:eastAsia="仿宋" w:cs="仿宋"/>
          <w:sz w:val="32"/>
        </w:rPr>
        <w:t>钞箱钥匙</w:t>
      </w:r>
      <w:r>
        <w:rPr>
          <w:rFonts w:hint="eastAsia" w:ascii="仿宋" w:hAnsi="仿宋" w:eastAsia="仿宋" w:cs="仿宋"/>
          <w:sz w:val="32"/>
          <w:szCs w:val="20"/>
        </w:rPr>
        <w:t>应</w:t>
      </w:r>
      <w:r>
        <w:rPr>
          <w:rFonts w:hint="eastAsia" w:ascii="仿宋" w:hAnsi="仿宋" w:eastAsia="仿宋" w:cs="仿宋"/>
          <w:sz w:val="32"/>
        </w:rPr>
        <w:t>指定专人</w:t>
      </w:r>
      <w:r>
        <w:rPr>
          <w:rFonts w:hint="eastAsia" w:ascii="仿宋" w:hAnsi="仿宋" w:eastAsia="仿宋" w:cs="仿宋"/>
          <w:sz w:val="32"/>
          <w:szCs w:val="20"/>
        </w:rPr>
        <w:t>入保险柜保管</w:t>
      </w:r>
      <w:r>
        <w:rPr>
          <w:rFonts w:hint="eastAsia" w:ascii="仿宋" w:hAnsi="仿宋" w:eastAsia="仿宋" w:cs="仿宋"/>
          <w:sz w:val="32"/>
        </w:rPr>
        <w:t>，保管人既不得与现金清点人员兼岗、也不得与记账人员兼岗。</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3.2.2备用钥匙保管与使用</w:t>
      </w:r>
    </w:p>
    <w:p>
      <w:pPr>
        <w:adjustRightInd w:val="0"/>
        <w:snapToGrid w:val="0"/>
        <w:spacing w:line="560" w:lineRule="exact"/>
        <w:ind w:firstLine="640" w:firstLineChars="200"/>
        <w:rPr>
          <w:rFonts w:hint="eastAsia" w:ascii="仿宋" w:hAnsi="仿宋" w:eastAsia="仿宋" w:cs="仿宋"/>
          <w:sz w:val="32"/>
        </w:rPr>
      </w:pPr>
      <w:r>
        <w:rPr>
          <w:rFonts w:hint="eastAsia" w:ascii="仿宋" w:hAnsi="仿宋" w:eastAsia="仿宋" w:cs="仿宋"/>
          <w:sz w:val="32"/>
          <w:szCs w:val="20"/>
        </w:rPr>
        <w:t>3.2.2.1备用钥匙</w:t>
      </w:r>
      <w:r>
        <w:rPr>
          <w:rFonts w:hint="eastAsia" w:ascii="仿宋" w:hAnsi="仿宋" w:eastAsia="仿宋" w:cs="仿宋"/>
          <w:sz w:val="32"/>
        </w:rPr>
        <w:t>集中至分行运营管理部门统一保管，</w:t>
      </w:r>
      <w:r>
        <w:rPr>
          <w:rFonts w:hint="eastAsia" w:ascii="仿宋" w:hAnsi="仿宋" w:eastAsia="仿宋" w:cs="仿宋"/>
          <w:sz w:val="32"/>
          <w:szCs w:val="20"/>
        </w:rPr>
        <w:t>由分行自助银行业务分管负责人和保管人双人逐台封存，骑缝处填写封存日期并双人签章后，放入双人管理的保险柜妥善保管</w:t>
      </w:r>
      <w:r>
        <w:rPr>
          <w:rFonts w:hint="eastAsia" w:ascii="仿宋" w:hAnsi="仿宋" w:eastAsia="仿宋" w:cs="仿宋"/>
          <w:sz w:val="32"/>
        </w:rPr>
        <w:t>。在行设备备用钥匙由设备所属机构同分行运营管理部当面交接封存。实行</w:t>
      </w:r>
      <w:r>
        <w:rPr>
          <w:rFonts w:hint="eastAsia" w:ascii="仿宋" w:hAnsi="仿宋" w:eastAsia="仿宋" w:cs="仿宋"/>
          <w:sz w:val="32"/>
          <w:szCs w:val="20"/>
        </w:rPr>
        <w:t>设备清机加钞外包的分行，</w:t>
      </w:r>
      <w:r>
        <w:rPr>
          <w:rFonts w:hint="eastAsia" w:ascii="仿宋" w:hAnsi="仿宋" w:eastAsia="仿宋" w:cs="仿宋"/>
          <w:sz w:val="32"/>
        </w:rPr>
        <w:t>备用钥匙应由分行运营管理部门统一保管。</w:t>
      </w:r>
    </w:p>
    <w:p>
      <w:pPr>
        <w:adjustRightInd w:val="0"/>
        <w:snapToGrid w:val="0"/>
        <w:spacing w:line="560" w:lineRule="exact"/>
        <w:ind w:firstLine="640" w:firstLineChars="200"/>
        <w:outlineLvl w:val="0"/>
        <w:rPr>
          <w:rFonts w:hint="eastAsia" w:ascii="仿宋" w:hAnsi="仿宋" w:eastAsia="仿宋" w:cs="仿宋"/>
          <w:sz w:val="32"/>
          <w:highlight w:val="yellow"/>
        </w:rPr>
      </w:pPr>
      <w:r>
        <w:rPr>
          <w:rFonts w:hint="eastAsia" w:ascii="仿宋" w:hAnsi="仿宋" w:eastAsia="仿宋" w:cs="仿宋"/>
          <w:sz w:val="32"/>
          <w:szCs w:val="20"/>
        </w:rPr>
        <w:t>3.2.2.2</w:t>
      </w:r>
      <w:r>
        <w:rPr>
          <w:rFonts w:hint="eastAsia" w:ascii="仿宋" w:hAnsi="仿宋" w:eastAsia="仿宋" w:cs="仿宋"/>
          <w:sz w:val="32"/>
        </w:rPr>
        <w:t>异地支行</w:t>
      </w:r>
      <w:r>
        <w:rPr>
          <w:rFonts w:hint="eastAsia" w:ascii="仿宋" w:hAnsi="仿宋" w:eastAsia="仿宋" w:cs="仿宋"/>
          <w:sz w:val="32"/>
          <w:szCs w:val="20"/>
        </w:rPr>
        <w:t>所辖现金类自助设备的备用钥匙可由该机构运营主管行长和营业室经理双人逐台封存，二级分行所辖现金类自助设备的备用钥匙可由运营管理部门负责人和保管人双人逐台封存，骑缝处填写封存日期并双人签章后，放入双人管理的保险柜妥善保管</w:t>
      </w:r>
      <w:r>
        <w:rPr>
          <w:rFonts w:hint="eastAsia" w:ascii="仿宋" w:hAnsi="仿宋" w:eastAsia="仿宋" w:cs="仿宋"/>
          <w:sz w:val="32"/>
        </w:rPr>
        <w:t>。</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3.2.2.3遇常用钥匙损坏、丢失等紧急情况需启用备</w:t>
      </w:r>
      <w:r>
        <w:rPr>
          <w:rFonts w:hint="eastAsia" w:ascii="仿宋" w:hAnsi="仿宋" w:eastAsia="仿宋" w:cs="仿宋"/>
          <w:sz w:val="32"/>
          <w:szCs w:val="32"/>
        </w:rPr>
        <w:t>用钥匙，须经分行</w:t>
      </w:r>
      <w:r>
        <w:rPr>
          <w:rFonts w:hint="eastAsia" w:ascii="仿宋" w:hAnsi="仿宋" w:eastAsia="仿宋" w:cs="仿宋"/>
          <w:sz w:val="32"/>
          <w:szCs w:val="20"/>
        </w:rPr>
        <w:t>运营管理部门负责人</w:t>
      </w:r>
      <w:r>
        <w:rPr>
          <w:rFonts w:hint="eastAsia" w:ascii="仿宋" w:hAnsi="仿宋" w:eastAsia="仿宋" w:cs="仿宋"/>
          <w:sz w:val="32"/>
          <w:szCs w:val="32"/>
        </w:rPr>
        <w:t>审批，并做好启用登记。同时尽快</w:t>
      </w:r>
      <w:r>
        <w:rPr>
          <w:rFonts w:hint="eastAsia" w:ascii="仿宋" w:hAnsi="仿宋" w:eastAsia="仿宋" w:cs="仿宋"/>
          <w:sz w:val="32"/>
          <w:szCs w:val="20"/>
        </w:rPr>
        <w:t>做换锁处理。</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3.2.2.4</w:t>
      </w:r>
      <w:r>
        <w:rPr>
          <w:rFonts w:hint="eastAsia" w:ascii="仿宋" w:hAnsi="仿宋" w:eastAsia="仿宋" w:cs="仿宋"/>
          <w:sz w:val="32"/>
          <w:szCs w:val="32"/>
        </w:rPr>
        <w:t>备用钥匙丢失必须查明原因，追究责任，由</w:t>
      </w:r>
      <w:r>
        <w:rPr>
          <w:rFonts w:hint="eastAsia" w:ascii="仿宋" w:hAnsi="仿宋" w:eastAsia="仿宋" w:cs="仿宋"/>
          <w:sz w:val="32"/>
          <w:szCs w:val="20"/>
        </w:rPr>
        <w:t>运营管理部门</w:t>
      </w:r>
      <w:r>
        <w:rPr>
          <w:rFonts w:hint="eastAsia" w:ascii="仿宋" w:hAnsi="仿宋" w:eastAsia="仿宋" w:cs="仿宋"/>
          <w:sz w:val="32"/>
          <w:szCs w:val="32"/>
        </w:rPr>
        <w:t>联系设备厂商立即更换锁具，并由安全保卫部门负责监督钥匙更换过程，做好更换登记。更换后重新封存新锁备用钥匙。</w:t>
      </w:r>
      <w:r>
        <w:rPr>
          <w:rFonts w:hint="eastAsia" w:ascii="仿宋" w:hAnsi="仿宋" w:eastAsia="仿宋" w:cs="仿宋"/>
          <w:sz w:val="32"/>
          <w:szCs w:val="20"/>
        </w:rPr>
        <w:t>离行设备备用钥匙丢失至更换锁具完成期间设备应暂停使用，并做好账务核对。</w:t>
      </w:r>
    </w:p>
    <w:p>
      <w:pPr>
        <w:adjustRightInd w:val="0"/>
        <w:snapToGrid w:val="0"/>
        <w:spacing w:line="560" w:lineRule="exact"/>
        <w:ind w:firstLine="640" w:firstLineChars="200"/>
        <w:outlineLvl w:val="0"/>
        <w:rPr>
          <w:rFonts w:hint="eastAsia" w:ascii="仿宋" w:hAnsi="仿宋" w:eastAsia="仿宋" w:cs="仿宋"/>
          <w:sz w:val="32"/>
          <w:szCs w:val="32"/>
        </w:rPr>
      </w:pPr>
      <w:r>
        <w:rPr>
          <w:rFonts w:hint="eastAsia" w:ascii="仿宋" w:hAnsi="仿宋" w:eastAsia="仿宋" w:cs="仿宋"/>
          <w:sz w:val="32"/>
          <w:szCs w:val="20"/>
        </w:rPr>
        <w:t>3.2.3钥匙检查</w:t>
      </w:r>
    </w:p>
    <w:p>
      <w:pPr>
        <w:adjustRightInd w:val="0"/>
        <w:snapToGrid w:val="0"/>
        <w:spacing w:line="560" w:lineRule="exact"/>
        <w:ind w:firstLine="640" w:firstLineChars="200"/>
        <w:outlineLvl w:val="0"/>
        <w:rPr>
          <w:rFonts w:hint="eastAsia" w:ascii="仿宋" w:hAnsi="仿宋" w:eastAsia="仿宋" w:cs="仿宋"/>
          <w:sz w:val="32"/>
          <w:szCs w:val="32"/>
        </w:rPr>
      </w:pPr>
      <w:r>
        <w:rPr>
          <w:rFonts w:hint="eastAsia" w:ascii="仿宋" w:hAnsi="仿宋" w:eastAsia="仿宋" w:cs="仿宋"/>
          <w:sz w:val="32"/>
          <w:szCs w:val="20"/>
        </w:rPr>
        <w:t>支行管理的常用钥匙</w:t>
      </w:r>
      <w:r>
        <w:rPr>
          <w:rFonts w:hint="eastAsia" w:ascii="仿宋" w:hAnsi="仿宋" w:eastAsia="仿宋" w:cs="仿宋"/>
          <w:sz w:val="32"/>
          <w:szCs w:val="32"/>
        </w:rPr>
        <w:t>由其营业室经理每月检查一次，运营主管行长每半年检查一次；</w:t>
      </w:r>
      <w:r>
        <w:rPr>
          <w:rFonts w:hint="eastAsia" w:ascii="仿宋" w:hAnsi="仿宋" w:eastAsia="仿宋" w:cs="仿宋"/>
          <w:sz w:val="32"/>
          <w:szCs w:val="20"/>
        </w:rPr>
        <w:t>支行管理的备用钥匙</w:t>
      </w:r>
      <w:r>
        <w:rPr>
          <w:rFonts w:hint="eastAsia" w:ascii="仿宋" w:hAnsi="仿宋" w:eastAsia="仿宋" w:cs="仿宋"/>
          <w:sz w:val="32"/>
          <w:szCs w:val="32"/>
        </w:rPr>
        <w:t>由其主管行长每季度检查一次。社区支行由管辖行负责检查并登记。</w:t>
      </w:r>
      <w:r>
        <w:rPr>
          <w:rFonts w:hint="eastAsia" w:ascii="仿宋" w:hAnsi="仿宋" w:eastAsia="仿宋" w:cs="仿宋"/>
          <w:sz w:val="32"/>
          <w:szCs w:val="20"/>
        </w:rPr>
        <w:t>分行管理的常用和备用钥匙由自助银行业务分管负责人每季度检查一次，运营管理部门负责人每半年检查一次。实行设备清机加钞外包的分行，按《华夏银行自助设备合作运营及日常管理专业化外包实施细则》规定执行检查。</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3.3清机加钞管理要求</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3.3.1离行设备清机加钞现金的领用审批在运营管理平台进行。</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3.3.2配置离行设备的分行，自助银行业务人员不少于3人，人员应适配渠道管理岗、业务监控岗、清机加钞岗，监控岗人员不得由加钞岗人员担任。清机加钞外包的分行，自助银行业务人员不少于2人，可不配备清机加钞岗。</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清机加钞未外包的，离行设备清机加钞时应双人一组，每组至少配备一名正式员工，为有效控制风险，在保障设备正常运营的情况下每组人员维护设备数量控制在60台以内。</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20"/>
        </w:rPr>
        <w:t>3.3.3加钞数据丢失操作处理</w:t>
      </w:r>
    </w:p>
    <w:p>
      <w:pPr>
        <w:adjustRightInd w:val="0"/>
        <w:snapToGrid w:val="0"/>
        <w:spacing w:line="560" w:lineRule="exact"/>
        <w:ind w:firstLine="640" w:firstLineChars="200"/>
        <w:outlineLvl w:val="0"/>
        <w:rPr>
          <w:rFonts w:hint="eastAsia" w:ascii="仿宋" w:hAnsi="仿宋" w:eastAsia="仿宋" w:cs="仿宋"/>
          <w:sz w:val="32"/>
          <w:szCs w:val="20"/>
        </w:rPr>
      </w:pPr>
      <w:r>
        <w:rPr>
          <w:rFonts w:hint="eastAsia" w:ascii="仿宋" w:hAnsi="仿宋" w:eastAsia="仿宋" w:cs="仿宋"/>
          <w:sz w:val="32"/>
          <w:szCs w:val="32"/>
        </w:rPr>
        <w:t>由于钞箱、存取模块等原因出现故障，导致现金类自助设备端加钞数据丢失，应及时暂停服务，立即组织</w:t>
      </w:r>
      <w:r>
        <w:rPr>
          <w:rFonts w:hint="eastAsia" w:ascii="仿宋" w:hAnsi="仿宋" w:eastAsia="仿宋" w:cs="仿宋"/>
          <w:sz w:val="32"/>
          <w:szCs w:val="20"/>
        </w:rPr>
        <w:t>清机并进行账务核对。</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3.4现金及账务管理要求</w:t>
      </w:r>
    </w:p>
    <w:p>
      <w:pPr>
        <w:adjustRightInd w:val="0"/>
        <w:snapToGrid w:val="0"/>
        <w:spacing w:line="560" w:lineRule="exact"/>
        <w:ind w:firstLine="640" w:firstLineChars="200"/>
        <w:rPr>
          <w:rFonts w:hint="eastAsia" w:ascii="仿宋" w:hAnsi="仿宋" w:eastAsia="仿宋" w:cs="仿宋"/>
          <w:sz w:val="32"/>
          <w:szCs w:val="20"/>
        </w:rPr>
      </w:pPr>
      <w:r>
        <w:rPr>
          <w:rFonts w:hint="eastAsia" w:ascii="仿宋" w:hAnsi="仿宋" w:eastAsia="仿宋" w:cs="仿宋"/>
          <w:sz w:val="32"/>
          <w:szCs w:val="22"/>
        </w:rPr>
        <w:t>3.4.1</w:t>
      </w:r>
      <w:r>
        <w:rPr>
          <w:rFonts w:hint="eastAsia" w:ascii="仿宋" w:hAnsi="仿宋" w:eastAsia="仿宋" w:cs="仿宋"/>
          <w:sz w:val="32"/>
          <w:szCs w:val="20"/>
        </w:rPr>
        <w:t>自助银行业务监控岗人员（含营业机构相关人员）负责每日使用自助设备跨平台管理系统预测、判断需清机加钞设备及加钞金额。</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0"/>
        </w:rPr>
        <w:t>3.4.2</w:t>
      </w:r>
      <w:r>
        <w:rPr>
          <w:rFonts w:hint="eastAsia" w:ascii="仿宋" w:hAnsi="仿宋" w:eastAsia="仿宋" w:cs="仿宋"/>
          <w:sz w:val="32"/>
          <w:szCs w:val="22"/>
        </w:rPr>
        <w:t>设备核算机构应查询设备后台钱箱现金交易流水，及时掌握现金管理情况，按业务量大小合理确定设备现金库存。</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3.4.3现金类自助设备每20个自然日至少清机一次，各核算机构应根据钞箱余额情况、客户错账投诉等业务需要及时清机。</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3.4.4现金类自助设备现场清机加钞应采用更换备用钞箱的方式完成。备用钞箱由核算机构负责管理并配备充足。在行设备的废钞箱及硬币钞箱可采用更换钞箱方式完成，也可在清机现场取出废钞及硬币装入专用信封（箱），注明设备编号，加钞员双人签字封存，一并带回清点。</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3.4.5钞箱封锁（签）应统一配置，且不易破坏（或打开后留有明显痕迹）、复制，逐个使用，做好登记，钞箱交接前应确保封签完好。严禁将口取纸、胶带等日常办公用品作为封签使用。封锁（签）保管应指定专人，保管人既不得与现金清点人员兼岗、也不得与记账人员兼岗。</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3.4.6现金的领用、上缴、保管按照《华夏银行现金管理业务流程》规定执行。设备现金的配钞、清点、装箱、封锁（签）时实行双人同时操作。离行设备配钞应依据运营管理平台中的申请明细进行现金清点。配钞完毕如不立即加钞，应将钞箱放入款箱并双人上锁（或入库）保管，严禁单人保管钞箱。</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3.4.7设备备付现钞在装机前，须经清分机全额清分并记录冠字号码。备付现钞应为无破损、无断裂、无透明纸粘贴、无褶皱及卷角等7—8成新的人民币，严禁添加原封新钞和潮湿现钞。</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3.4.8</w:t>
      </w:r>
      <w:r>
        <w:rPr>
          <w:rFonts w:hint="eastAsia" w:ascii="仿宋" w:hAnsi="仿宋" w:eastAsia="仿宋" w:cs="仿宋"/>
          <w:sz w:val="32"/>
          <w:szCs w:val="32"/>
          <w:lang w:val="zh-CN"/>
        </w:rPr>
        <w:t>自助设备长短款处理</w:t>
      </w:r>
      <w:r>
        <w:rPr>
          <w:rFonts w:hint="eastAsia" w:ascii="仿宋" w:hAnsi="仿宋" w:eastAsia="仿宋" w:cs="仿宋"/>
          <w:sz w:val="32"/>
          <w:szCs w:val="22"/>
        </w:rPr>
        <w:t>按照《华夏银行现金管理业务流程》规定执行。</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3.5吞卡处理管理要求</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3.5.1吞卡交接</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吞卡交接应在实时监控下完成并登记，过程中做好客户信息保护。</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3.5.2吞卡常规处理</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3.5.2.1营业时间内，在行设备发生吞卡。</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加钞员每次进行加钞、维护时应一并将设备吞没卡取出，</w:t>
      </w:r>
      <w:r>
        <w:rPr>
          <w:rFonts w:hint="eastAsia" w:ascii="仿宋" w:hAnsi="仿宋" w:eastAsia="仿宋" w:cs="仿宋"/>
          <w:sz w:val="32"/>
          <w:szCs w:val="20"/>
        </w:rPr>
        <w:t>并登记《柜面重要事项登记簿》。</w:t>
      </w:r>
    </w:p>
    <w:p>
      <w:pPr>
        <w:adjustRightInd w:val="0"/>
        <w:snapToGrid w:val="0"/>
        <w:spacing w:line="560" w:lineRule="exact"/>
        <w:rPr>
          <w:rFonts w:hint="eastAsia" w:ascii="仿宋" w:hAnsi="仿宋" w:eastAsia="仿宋" w:cs="仿宋"/>
          <w:sz w:val="32"/>
          <w:szCs w:val="22"/>
        </w:rPr>
      </w:pPr>
      <w:r>
        <w:rPr>
          <w:rFonts w:hint="eastAsia" w:ascii="仿宋" w:hAnsi="仿宋" w:eastAsia="仿宋" w:cs="仿宋"/>
          <w:sz w:val="32"/>
          <w:szCs w:val="22"/>
        </w:rPr>
        <w:t xml:space="preserve">   （1）对于符合退卡条件的卡片，持卡人身份证件材料齐全的，可直接在营业机构领取。</w:t>
      </w:r>
    </w:p>
    <w:p>
      <w:pPr>
        <w:adjustRightInd w:val="0"/>
        <w:snapToGrid w:val="0"/>
        <w:spacing w:line="560" w:lineRule="exact"/>
        <w:rPr>
          <w:rFonts w:hint="eastAsia" w:ascii="仿宋" w:hAnsi="仿宋" w:eastAsia="仿宋" w:cs="仿宋"/>
          <w:sz w:val="32"/>
          <w:szCs w:val="22"/>
        </w:rPr>
      </w:pPr>
      <w:r>
        <w:rPr>
          <w:rFonts w:hint="eastAsia" w:ascii="仿宋" w:hAnsi="仿宋" w:eastAsia="仿宋" w:cs="仿宋"/>
          <w:sz w:val="32"/>
          <w:szCs w:val="22"/>
        </w:rPr>
        <w:t xml:space="preserve">   （2）若被吞卡片上无姓名及签字标志，无法证实取卡人为持卡人本人，由营业机构人员陪同客户到设备上进行密码验证，本行卡可在柜台进行密码验证，验证成功后登记客户证件，并由客户签收领取银行卡。</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3.5.2.2 客户在营业时间外在行设备或在离行设备上吞卡。</w:t>
      </w:r>
    </w:p>
    <w:p>
      <w:pPr>
        <w:adjustRightInd w:val="0"/>
        <w:snapToGrid w:val="0"/>
        <w:spacing w:line="560" w:lineRule="exact"/>
        <w:rPr>
          <w:rFonts w:hint="eastAsia" w:ascii="仿宋" w:hAnsi="仿宋" w:eastAsia="仿宋" w:cs="仿宋"/>
          <w:sz w:val="32"/>
          <w:szCs w:val="22"/>
        </w:rPr>
      </w:pPr>
      <w:r>
        <w:rPr>
          <w:rFonts w:hint="eastAsia" w:ascii="仿宋" w:hAnsi="仿宋" w:eastAsia="仿宋" w:cs="仿宋"/>
          <w:sz w:val="32"/>
          <w:szCs w:val="22"/>
        </w:rPr>
        <w:t xml:space="preserve">    在行设备营业时间外的吞没卡，无特殊原因于营业时间取出，</w:t>
      </w:r>
      <w:r>
        <w:rPr>
          <w:rFonts w:hint="eastAsia" w:ascii="仿宋" w:hAnsi="仿宋" w:eastAsia="仿宋" w:cs="仿宋"/>
          <w:sz w:val="32"/>
          <w:szCs w:val="20"/>
        </w:rPr>
        <w:t>并登记《柜面重要事项登记簿》。</w:t>
      </w:r>
    </w:p>
    <w:p>
      <w:pPr>
        <w:adjustRightInd w:val="0"/>
        <w:snapToGrid w:val="0"/>
        <w:spacing w:line="560" w:lineRule="exact"/>
        <w:ind w:firstLine="640" w:firstLineChars="200"/>
        <w:outlineLvl w:val="0"/>
        <w:rPr>
          <w:rFonts w:hint="eastAsia" w:ascii="仿宋" w:hAnsi="仿宋" w:eastAsia="仿宋" w:cs="仿宋"/>
          <w:sz w:val="32"/>
          <w:szCs w:val="22"/>
        </w:rPr>
      </w:pPr>
      <w:r>
        <w:rPr>
          <w:rFonts w:hint="eastAsia" w:ascii="仿宋" w:hAnsi="仿宋" w:eastAsia="仿宋" w:cs="仿宋"/>
          <w:sz w:val="32"/>
          <w:szCs w:val="20"/>
        </w:rPr>
        <w:t>离行设备的吞没卡，</w:t>
      </w:r>
      <w:r>
        <w:rPr>
          <w:rFonts w:hint="eastAsia" w:ascii="仿宋" w:hAnsi="仿宋" w:eastAsia="仿宋" w:cs="仿宋"/>
          <w:sz w:val="32"/>
          <w:szCs w:val="22"/>
        </w:rPr>
        <w:t>加钞员每次对所辖自助设备进行实地加钞、维护时一并将设备吞没卡取出</w:t>
      </w:r>
      <w:r>
        <w:rPr>
          <w:rFonts w:hint="eastAsia" w:ascii="仿宋" w:hAnsi="仿宋" w:eastAsia="仿宋" w:cs="仿宋"/>
          <w:sz w:val="32"/>
          <w:szCs w:val="20"/>
        </w:rPr>
        <w:t>交接给核算机构或运营管理部门指定营业机构，并登记《柜面重要事项登记簿》。由核算机构或指定营业机构完成吞没卡领卡等处理。</w:t>
      </w:r>
    </w:p>
    <w:p>
      <w:pPr>
        <w:adjustRightInd w:val="0"/>
        <w:snapToGrid w:val="0"/>
        <w:spacing w:line="560" w:lineRule="exact"/>
        <w:ind w:firstLine="640" w:firstLineChars="200"/>
        <w:outlineLvl w:val="0"/>
        <w:rPr>
          <w:rFonts w:hint="eastAsia" w:ascii="仿宋" w:hAnsi="仿宋" w:eastAsia="仿宋" w:cs="仿宋"/>
          <w:sz w:val="32"/>
          <w:szCs w:val="22"/>
        </w:rPr>
      </w:pPr>
      <w:r>
        <w:rPr>
          <w:rFonts w:hint="eastAsia" w:ascii="仿宋" w:hAnsi="仿宋" w:eastAsia="仿宋" w:cs="仿宋"/>
          <w:sz w:val="32"/>
          <w:szCs w:val="22"/>
        </w:rPr>
        <w:t>（1）客户可拨打95577客户服务中心电话，客户服务中心及时联系分行办理取卡，分行在接到客服中心电话后应立即联系客户了解吞卡情况，根据客户情况决定是否采用吞卡应急处理，告知客户取卡手续及时间等。</w:t>
      </w:r>
    </w:p>
    <w:p>
      <w:pPr>
        <w:adjustRightInd w:val="0"/>
        <w:snapToGrid w:val="0"/>
        <w:spacing w:line="560" w:lineRule="exact"/>
        <w:ind w:firstLine="640" w:firstLineChars="200"/>
        <w:outlineLvl w:val="0"/>
        <w:rPr>
          <w:rFonts w:hint="eastAsia" w:ascii="仿宋" w:hAnsi="仿宋" w:eastAsia="仿宋" w:cs="仿宋"/>
          <w:sz w:val="32"/>
          <w:szCs w:val="22"/>
        </w:rPr>
      </w:pPr>
      <w:r>
        <w:rPr>
          <w:rFonts w:hint="eastAsia" w:ascii="仿宋" w:hAnsi="仿宋" w:eastAsia="仿宋" w:cs="仿宋"/>
          <w:sz w:val="32"/>
          <w:szCs w:val="22"/>
        </w:rPr>
        <w:t>（2）若被吞卡片上无姓名及签字标志，无法证实取卡人为持卡人本人，由营业机构人员同客户在设备进行密码验证，验证成功后登记客户证件，客户签收领取银行卡。</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3.5.3吞卡应急处理</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如客户有紧急取卡需求或接到持卡人被吞卡投诉，设备所属营业机构人员或分行清机加钞人员应及时到现场取卡。</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紧急取卡可以由两名工作人员直接在现场为客户办理，核对客户有效身份证件，在登记簿上登记有关事项，客户签字确认后领取。验证要求同3.5.2。</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3.5.4超期未领卡处理</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3.5.4.1吞卡（含本行卡、他行卡、外卡）保管期限为15个自然日，按清机取出吞卡移交至营业机构吞卡处理人当天算起，超过15个自然日无人认领的卡片，营业机构须将卡片剪角处理（纵向剪断芯片）。</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客户已办理吞卡补卡或销卡的，由营业机构吞卡处理人打印系统中的补卡或销卡信息，附于柜面重要事项登记簿，当日经主管审核签字后将吞卡剪角处理。</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3.5.4.2客户如有需要可延长保留15个自然日，并由取卡营业机构做好相关登记，妥善保管；若客户有其他特殊需求，营业机构吞卡处理人员和客户沟通后报主管行长处理，并保留客户相关录音。</w:t>
      </w:r>
    </w:p>
    <w:p>
      <w:pPr>
        <w:adjustRightInd w:val="0"/>
        <w:snapToGrid w:val="0"/>
        <w:spacing w:line="560" w:lineRule="exact"/>
        <w:ind w:firstLine="640" w:firstLineChars="200"/>
        <w:rPr>
          <w:rFonts w:hint="eastAsia" w:ascii="仿宋" w:hAnsi="仿宋" w:eastAsia="仿宋" w:cs="仿宋"/>
          <w:color w:val="000000"/>
          <w:sz w:val="32"/>
          <w:szCs w:val="22"/>
        </w:rPr>
      </w:pPr>
      <w:r>
        <w:rPr>
          <w:rFonts w:hint="eastAsia" w:ascii="仿宋" w:hAnsi="仿宋" w:eastAsia="仿宋" w:cs="仿宋"/>
          <w:sz w:val="32"/>
          <w:szCs w:val="22"/>
        </w:rPr>
        <w:t xml:space="preserve">3.6 </w:t>
      </w:r>
      <w:r>
        <w:rPr>
          <w:rFonts w:hint="eastAsia" w:ascii="仿宋" w:hAnsi="仿宋" w:eastAsia="仿宋" w:cs="仿宋"/>
          <w:color w:val="000000"/>
          <w:sz w:val="32"/>
          <w:szCs w:val="22"/>
        </w:rPr>
        <w:t>管理端业务用户</w:t>
      </w:r>
      <w:r>
        <w:rPr>
          <w:rFonts w:hint="eastAsia" w:ascii="仿宋" w:hAnsi="仿宋" w:eastAsia="仿宋" w:cs="仿宋"/>
          <w:sz w:val="32"/>
          <w:szCs w:val="22"/>
        </w:rPr>
        <w:t>管理</w:t>
      </w:r>
    </w:p>
    <w:p>
      <w:pPr>
        <w:adjustRightInd w:val="0"/>
        <w:snapToGrid w:val="0"/>
        <w:spacing w:line="560" w:lineRule="exact"/>
        <w:ind w:firstLine="640" w:firstLineChars="200"/>
        <w:rPr>
          <w:rFonts w:ascii="仿宋" w:hAnsi="仿宋" w:eastAsia="仿宋" w:cs="仿宋"/>
          <w:color w:val="000000"/>
          <w:sz w:val="32"/>
          <w:szCs w:val="22"/>
        </w:rPr>
      </w:pPr>
      <w:r>
        <w:rPr>
          <w:rFonts w:hint="eastAsia" w:ascii="仿宋" w:hAnsi="仿宋" w:eastAsia="仿宋" w:cs="仿宋"/>
          <w:color w:val="000000"/>
          <w:sz w:val="32"/>
          <w:szCs w:val="22"/>
        </w:rPr>
        <w:t>3.6.1用户类型及权限</w:t>
      </w:r>
    </w:p>
    <w:p>
      <w:pPr>
        <w:adjustRightInd w:val="0"/>
        <w:snapToGrid w:val="0"/>
        <w:spacing w:line="560" w:lineRule="exact"/>
        <w:ind w:firstLine="640" w:firstLineChars="200"/>
        <w:rPr>
          <w:rFonts w:hint="eastAsia" w:ascii="仿宋" w:hAnsi="仿宋" w:eastAsia="仿宋" w:cs="仿宋"/>
          <w:color w:val="1C1C1C"/>
          <w:sz w:val="32"/>
          <w:szCs w:val="22"/>
        </w:rPr>
      </w:pPr>
      <w:r>
        <w:rPr>
          <w:rFonts w:hint="eastAsia" w:ascii="仿宋" w:hAnsi="仿宋" w:eastAsia="仿宋" w:cs="仿宋"/>
          <w:color w:val="000000"/>
          <w:sz w:val="32"/>
          <w:szCs w:val="22"/>
        </w:rPr>
        <w:t>自助设备跨平台管理系统运营用户分为运营管理员用户、运营业务员用户，用户权限实行分级管理，按照</w:t>
      </w:r>
      <w:r>
        <w:rPr>
          <w:rFonts w:hint="eastAsia" w:ascii="仿宋" w:hAnsi="仿宋" w:eastAsia="仿宋" w:cs="仿宋"/>
          <w:sz w:val="32"/>
          <w:szCs w:val="32"/>
        </w:rPr>
        <w:t>“必须知道”和“最小授权”</w:t>
      </w:r>
      <w:r>
        <w:rPr>
          <w:rFonts w:hint="eastAsia" w:ascii="仿宋" w:hAnsi="仿宋" w:eastAsia="仿宋" w:cs="仿宋"/>
          <w:color w:val="000000"/>
          <w:sz w:val="32"/>
          <w:szCs w:val="22"/>
        </w:rPr>
        <w:t>原则进行设置。</w:t>
      </w:r>
    </w:p>
    <w:p>
      <w:pPr>
        <w:adjustRightInd w:val="0"/>
        <w:snapToGrid w:val="0"/>
        <w:spacing w:line="560" w:lineRule="exact"/>
        <w:ind w:firstLine="640" w:firstLineChars="200"/>
        <w:rPr>
          <w:rFonts w:hint="eastAsia" w:ascii="仿宋" w:hAnsi="仿宋" w:eastAsia="仿宋" w:cs="仿宋"/>
          <w:color w:val="1C1C1C"/>
          <w:sz w:val="32"/>
          <w:szCs w:val="22"/>
        </w:rPr>
      </w:pPr>
      <w:r>
        <w:rPr>
          <w:rFonts w:hint="eastAsia" w:ascii="仿宋" w:hAnsi="仿宋" w:eastAsia="仿宋" w:cs="仿宋"/>
          <w:color w:val="1C1C1C"/>
          <w:sz w:val="32"/>
          <w:szCs w:val="22"/>
        </w:rPr>
        <w:t>（1）运营管理员用户</w:t>
      </w:r>
    </w:p>
    <w:p>
      <w:pPr>
        <w:adjustRightInd w:val="0"/>
        <w:snapToGrid w:val="0"/>
        <w:spacing w:line="560" w:lineRule="exact"/>
        <w:ind w:firstLine="640" w:firstLineChars="200"/>
        <w:rPr>
          <w:rFonts w:ascii="仿宋" w:hAnsi="仿宋" w:eastAsia="仿宋" w:cs="仿宋"/>
          <w:color w:val="1C1C1C"/>
          <w:sz w:val="32"/>
          <w:szCs w:val="22"/>
        </w:rPr>
      </w:pPr>
      <w:r>
        <w:rPr>
          <w:rFonts w:hint="eastAsia" w:ascii="仿宋" w:hAnsi="仿宋" w:eastAsia="仿宋" w:cs="仿宋"/>
          <w:color w:val="1C1C1C"/>
          <w:sz w:val="32"/>
          <w:szCs w:val="22"/>
        </w:rPr>
        <w:t>运营管理员包含总行运营管理员、分行运营管理员（一级分行、一级分行同城、二级分行运营管理员）。</w:t>
      </w:r>
    </w:p>
    <w:p>
      <w:pPr>
        <w:adjustRightInd w:val="0"/>
        <w:snapToGrid w:val="0"/>
        <w:spacing w:line="560" w:lineRule="exact"/>
        <w:ind w:firstLine="640" w:firstLineChars="200"/>
        <w:rPr>
          <w:rFonts w:hint="eastAsia" w:ascii="仿宋" w:hAnsi="仿宋" w:eastAsia="仿宋" w:cs="仿宋"/>
          <w:color w:val="1C1C1C"/>
          <w:sz w:val="32"/>
          <w:szCs w:val="22"/>
        </w:rPr>
      </w:pPr>
      <w:r>
        <w:rPr>
          <w:rFonts w:hint="eastAsia" w:ascii="仿宋" w:hAnsi="仿宋" w:eastAsia="仿宋" w:cs="仿宋"/>
          <w:color w:val="1C1C1C"/>
          <w:sz w:val="32"/>
          <w:szCs w:val="22"/>
        </w:rPr>
        <w:t>总行运营管理员负责总行运营管理员、一级分行运营管理员用户管理及对应用户组权限管理；负责全行性自助设备信息管理、业务参数管理及业务查询等。</w:t>
      </w:r>
    </w:p>
    <w:p>
      <w:pPr>
        <w:adjustRightInd w:val="0"/>
        <w:snapToGrid w:val="0"/>
        <w:spacing w:line="560" w:lineRule="exact"/>
        <w:ind w:firstLine="640" w:firstLineChars="200"/>
        <w:rPr>
          <w:rFonts w:hint="eastAsia" w:ascii="仿宋" w:hAnsi="仿宋" w:eastAsia="仿宋" w:cs="仿宋"/>
          <w:color w:val="1C1C1C"/>
          <w:sz w:val="32"/>
          <w:szCs w:val="22"/>
        </w:rPr>
      </w:pPr>
      <w:r>
        <w:rPr>
          <w:rFonts w:hint="eastAsia" w:ascii="仿宋" w:hAnsi="仿宋" w:eastAsia="仿宋" w:cs="仿宋"/>
          <w:color w:val="1C1C1C"/>
          <w:sz w:val="32"/>
          <w:szCs w:val="22"/>
        </w:rPr>
        <w:t>分行运营管理员负责辖内运营用户管理及对应用户组权限管理；负责辖内自助设备信息管理、机构信息管理、业务监控及业务查询等。</w:t>
      </w:r>
    </w:p>
    <w:p>
      <w:pPr>
        <w:adjustRightInd w:val="0"/>
        <w:snapToGrid w:val="0"/>
        <w:spacing w:line="560" w:lineRule="exact"/>
        <w:ind w:firstLine="640" w:firstLineChars="200"/>
        <w:rPr>
          <w:rFonts w:hint="eastAsia" w:ascii="仿宋" w:hAnsi="仿宋" w:eastAsia="仿宋" w:cs="仿宋"/>
          <w:color w:val="1C1C1C"/>
          <w:sz w:val="32"/>
          <w:szCs w:val="22"/>
        </w:rPr>
      </w:pPr>
      <w:r>
        <w:rPr>
          <w:rFonts w:hint="eastAsia" w:ascii="仿宋" w:hAnsi="仿宋" w:eastAsia="仿宋" w:cs="仿宋"/>
          <w:color w:val="1C1C1C"/>
          <w:sz w:val="32"/>
          <w:szCs w:val="22"/>
        </w:rPr>
        <w:t>（2）运营业务员用户</w:t>
      </w:r>
    </w:p>
    <w:p>
      <w:pPr>
        <w:adjustRightInd w:val="0"/>
        <w:snapToGrid w:val="0"/>
        <w:spacing w:line="560" w:lineRule="exact"/>
        <w:ind w:firstLine="640" w:firstLineChars="200"/>
        <w:rPr>
          <w:rFonts w:ascii="仿宋" w:hAnsi="仿宋" w:eastAsia="仿宋" w:cs="仿宋"/>
          <w:color w:val="1C1C1C"/>
          <w:sz w:val="32"/>
          <w:szCs w:val="22"/>
        </w:rPr>
      </w:pPr>
      <w:r>
        <w:rPr>
          <w:rFonts w:hint="eastAsia" w:ascii="仿宋" w:hAnsi="仿宋" w:eastAsia="仿宋" w:cs="仿宋"/>
          <w:color w:val="1C1C1C"/>
          <w:sz w:val="32"/>
          <w:szCs w:val="22"/>
        </w:rPr>
        <w:t>运营业务员包含分行运营业务员（一级分行、一级分行同城、二级分行运营业务员）、支行运营业务员。</w:t>
      </w:r>
    </w:p>
    <w:p>
      <w:pPr>
        <w:adjustRightInd w:val="0"/>
        <w:snapToGrid w:val="0"/>
        <w:spacing w:line="560" w:lineRule="exact"/>
        <w:ind w:firstLine="640" w:firstLineChars="200"/>
        <w:rPr>
          <w:rFonts w:hint="eastAsia" w:ascii="仿宋" w:hAnsi="仿宋" w:eastAsia="仿宋" w:cs="仿宋"/>
          <w:color w:val="1C1C1C"/>
          <w:sz w:val="32"/>
          <w:szCs w:val="22"/>
        </w:rPr>
      </w:pPr>
      <w:r>
        <w:rPr>
          <w:rFonts w:hint="eastAsia" w:ascii="仿宋" w:hAnsi="仿宋" w:eastAsia="仿宋" w:cs="仿宋"/>
          <w:color w:val="1C1C1C"/>
          <w:sz w:val="32"/>
          <w:szCs w:val="22"/>
        </w:rPr>
        <w:t>分行运营业务员负责辖内自助设备信息、业务监控及业务查询等。</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支行运营业务员负责本机构自助设备信息、业务信息查询及预警信息接收等。</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3.6.2用户维护申请</w:t>
      </w:r>
    </w:p>
    <w:p>
      <w:pPr>
        <w:adjustRightInd w:val="0"/>
        <w:snapToGrid w:val="0"/>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一级分行运营管理员新增、变更及删除须通过IT服务管理平台向总行提出申请，审批通过后由总行</w:t>
      </w:r>
      <w:r>
        <w:rPr>
          <w:rFonts w:hint="eastAsia" w:ascii="仿宋" w:hAnsi="仿宋" w:eastAsia="仿宋" w:cs="仿宋"/>
          <w:color w:val="1C1C1C"/>
          <w:sz w:val="32"/>
          <w:szCs w:val="22"/>
        </w:rPr>
        <w:t>运营管理员</w:t>
      </w:r>
      <w:r>
        <w:rPr>
          <w:rFonts w:hint="eastAsia" w:ascii="仿宋" w:hAnsi="仿宋" w:eastAsia="仿宋" w:cs="仿宋"/>
          <w:sz w:val="32"/>
          <w:szCs w:val="32"/>
        </w:rPr>
        <w:t>进行维护。分支行其他</w:t>
      </w:r>
      <w:r>
        <w:rPr>
          <w:rFonts w:hint="eastAsia" w:ascii="仿宋" w:hAnsi="仿宋" w:eastAsia="仿宋" w:cs="仿宋"/>
          <w:color w:val="1C1C1C"/>
          <w:sz w:val="32"/>
          <w:szCs w:val="32"/>
        </w:rPr>
        <w:t>运营用户新增、变更、删除</w:t>
      </w:r>
      <w:r>
        <w:rPr>
          <w:rFonts w:hint="eastAsia" w:ascii="仿宋" w:hAnsi="仿宋" w:eastAsia="仿宋" w:cs="仿宋"/>
          <w:sz w:val="32"/>
          <w:szCs w:val="32"/>
        </w:rPr>
        <w:t>及用户组权限管理，需经分行运营管理部审批后进行系统维护。</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3.7设备维护要求</w:t>
      </w:r>
    </w:p>
    <w:p>
      <w:pPr>
        <w:adjustRightInd w:val="0"/>
        <w:snapToGrid w:val="0"/>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22"/>
        </w:rPr>
        <w:t>3.7.1各分行运营管理部门应按照我行设备编号的编排规则为新增设备分配编号（银联机具号），同时按照业务系统的要求，对于已开通循环的存取款设备，存、取可设为一个编号，对于未开通循环的存取款设备，应分配两个编号，即取款一个编号，存款一个编号。</w:t>
      </w:r>
      <w:r>
        <w:rPr>
          <w:rFonts w:hint="eastAsia" w:ascii="仿宋" w:hAnsi="仿宋" w:eastAsia="仿宋" w:cs="仿宋"/>
          <w:sz w:val="32"/>
          <w:szCs w:val="32"/>
        </w:rPr>
        <w:t>新高速高容设备存款、取款设为同一编号。</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3.7.2设备编号为8位，前三位为总行运营管理部分配的地区编号，后五位为顺序号。</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3.7.3有关核心系统自助设备机具用户的管理规定，按《华夏银行核心及影像前端系统用户号管理办法》规定执行。</w:t>
      </w:r>
    </w:p>
    <w:p>
      <w:pPr>
        <w:adjustRightInd w:val="0"/>
        <w:snapToGrid w:val="0"/>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22"/>
        </w:rPr>
        <w:t>3.7.4设备归属机构调整前应进行清机处理。涉及到机构撤并等需要撤销自助设备的，</w:t>
      </w:r>
      <w:r>
        <w:rPr>
          <w:rFonts w:hint="eastAsia" w:ascii="仿宋" w:hAnsi="仿宋" w:eastAsia="仿宋" w:cs="仿宋"/>
          <w:sz w:val="32"/>
          <w:szCs w:val="32"/>
        </w:rPr>
        <w:t>应在自助设备跨平台管理系统做编号报废处理，在影像、指纹等系统删除机具用户和编号；对于需继续使用的，应重新分配机具用户和编号。</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3.7.5所有自助设备应安装使用总行统一的应用软件，并按照要求及时进行版本升级。</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3.8 会计档案管理要求</w:t>
      </w:r>
    </w:p>
    <w:p>
      <w:pPr>
        <w:adjustRightInd w:val="0"/>
        <w:snapToGrid w:val="0"/>
        <w:spacing w:line="560" w:lineRule="exact"/>
        <w:ind w:firstLine="640" w:firstLineChars="200"/>
        <w:rPr>
          <w:rFonts w:hint="eastAsia" w:ascii="仿宋" w:hAnsi="仿宋" w:eastAsia="仿宋" w:cs="仿宋"/>
          <w:sz w:val="32"/>
          <w:szCs w:val="20"/>
        </w:rPr>
      </w:pPr>
      <w:r>
        <w:rPr>
          <w:rFonts w:hint="eastAsia" w:ascii="仿宋" w:hAnsi="仿宋" w:eastAsia="仿宋" w:cs="仿宋"/>
          <w:sz w:val="32"/>
          <w:szCs w:val="20"/>
        </w:rPr>
        <w:t>本业务流程中涉及的所有会计档案管理均按照《华夏银行会计档案管理办法》规定执行。</w:t>
      </w:r>
    </w:p>
    <w:p>
      <w:pPr>
        <w:adjustRightInd w:val="0"/>
        <w:snapToGrid w:val="0"/>
        <w:spacing w:line="560" w:lineRule="exact"/>
        <w:ind w:firstLine="592" w:firstLineChars="185"/>
        <w:rPr>
          <w:rFonts w:hint="eastAsia" w:ascii="黑体" w:hAnsi="宋体" w:eastAsia="黑体" w:cs="宋体"/>
          <w:sz w:val="32"/>
          <w:szCs w:val="32"/>
        </w:rPr>
      </w:pPr>
      <w:r>
        <w:rPr>
          <w:rFonts w:hint="eastAsia" w:ascii="黑体" w:hAnsi="宋体" w:eastAsia="黑体" w:cs="宋体"/>
          <w:sz w:val="32"/>
          <w:szCs w:val="32"/>
        </w:rPr>
        <w:t>4 流程图与操作要求</w:t>
      </w:r>
    </w:p>
    <w:p>
      <w:pPr>
        <w:adjustRightInd w:val="0"/>
        <w:snapToGrid w:val="0"/>
        <w:spacing w:line="560" w:lineRule="exact"/>
        <w:ind w:firstLine="640" w:firstLineChars="200"/>
        <w:rPr>
          <w:rFonts w:hint="eastAsia" w:ascii="仿宋" w:hAnsi="仿宋" w:eastAsia="仿宋" w:cs="仿宋"/>
          <w:sz w:val="32"/>
          <w:szCs w:val="22"/>
        </w:rPr>
      </w:pPr>
      <w:r>
        <w:rPr>
          <w:rFonts w:hint="eastAsia" w:ascii="仿宋" w:hAnsi="仿宋" w:eastAsia="仿宋" w:cs="仿宋"/>
          <w:sz w:val="32"/>
          <w:szCs w:val="22"/>
        </w:rPr>
        <w:t>自助银行业务流程包括</w:t>
      </w:r>
      <w:r>
        <w:rPr>
          <w:rFonts w:hint="eastAsia" w:ascii="仿宋" w:hAnsi="仿宋" w:eastAsia="仿宋" w:cs="仿宋"/>
          <w:sz w:val="32"/>
          <w:szCs w:val="20"/>
        </w:rPr>
        <w:t>动态密码锁常规操作</w:t>
      </w:r>
      <w:r>
        <w:rPr>
          <w:rFonts w:hint="eastAsia" w:ascii="仿宋" w:hAnsi="仿宋" w:eastAsia="仿宋" w:cs="仿宋"/>
          <w:sz w:val="32"/>
          <w:szCs w:val="22"/>
        </w:rPr>
        <w:t>子流程、</w:t>
      </w:r>
      <w:r>
        <w:rPr>
          <w:rFonts w:hint="eastAsia" w:ascii="仿宋" w:hAnsi="仿宋" w:eastAsia="仿宋" w:cs="仿宋"/>
          <w:sz w:val="32"/>
          <w:szCs w:val="20"/>
        </w:rPr>
        <w:t>动态密码锁应急操作</w:t>
      </w:r>
      <w:r>
        <w:rPr>
          <w:rFonts w:hint="eastAsia" w:ascii="仿宋" w:hAnsi="仿宋" w:eastAsia="仿宋" w:cs="仿宋"/>
          <w:sz w:val="32"/>
          <w:szCs w:val="22"/>
        </w:rPr>
        <w:t>子流程、离行设备清机加钞子流程、在行设备清机加钞子流程和吞卡处理子流程。</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 xml:space="preserve">4.1 </w:t>
      </w:r>
      <w:r>
        <w:rPr>
          <w:rFonts w:hint="eastAsia" w:ascii="仿宋" w:hAnsi="仿宋" w:eastAsia="仿宋" w:cs="仿宋"/>
          <w:sz w:val="32"/>
          <w:szCs w:val="20"/>
        </w:rPr>
        <w:t>动态密码锁常规操作</w:t>
      </w:r>
      <w:r>
        <w:rPr>
          <w:rFonts w:hint="eastAsia" w:ascii="仿宋" w:hAnsi="仿宋" w:eastAsia="仿宋" w:cs="仿宋"/>
          <w:sz w:val="32"/>
          <w:szCs w:val="22"/>
        </w:rPr>
        <w:t>子流程</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流程概述：本流程适用于现金类自助设备动态密码锁常规业务操作。</w:t>
      </w:r>
    </w:p>
    <w:p>
      <w:pPr>
        <w:jc w:val="center"/>
        <w:rPr>
          <w:rFonts w:ascii="微 软 简 仿 宋" w:hAnsi="微 软 简 仿 宋" w:eastAsia="微 软 简 仿 宋"/>
          <w:sz w:val="32"/>
        </w:rPr>
      </w:pPr>
      <w:r>
        <w:rPr>
          <w:rFonts w:ascii="微 软 简 仿 宋" w:hAnsi="微 软 简 仿 宋" w:eastAsia="微 软 简 仿 宋"/>
          <w:sz w:val="32"/>
        </w:rPr>
        <w:drawing>
          <wp:inline distT="0" distB="0" distL="114300" distR="114300">
            <wp:extent cx="4608195" cy="3326130"/>
            <wp:effectExtent l="0" t="0" r="1905" b="12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4608195" cy="3326130"/>
                    </a:xfrm>
                    <a:prstGeom prst="rect">
                      <a:avLst/>
                    </a:prstGeom>
                    <a:noFill/>
                    <a:ln>
                      <a:noFill/>
                    </a:ln>
                  </pic:spPr>
                </pic:pic>
              </a:graphicData>
            </a:graphic>
          </wp:inline>
        </w:drawing>
      </w:r>
    </w:p>
    <w:tbl>
      <w:tblPr>
        <w:tblStyle w:val="4"/>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0" w:type="dxa"/>
          <w:bottom w:w="0" w:type="dxa"/>
          <w:right w:w="50" w:type="dxa"/>
        </w:tblCellMar>
      </w:tblPr>
      <w:tblGrid>
        <w:gridCol w:w="465"/>
        <w:gridCol w:w="931"/>
        <w:gridCol w:w="931"/>
        <w:gridCol w:w="4921"/>
        <w:gridCol w:w="10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tblHeade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环节编号</w:t>
            </w:r>
          </w:p>
        </w:tc>
        <w:tc>
          <w:tcPr>
            <w:tcW w:w="93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环节名称</w:t>
            </w:r>
          </w:p>
        </w:tc>
        <w:tc>
          <w:tcPr>
            <w:tcW w:w="93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流程岗位</w:t>
            </w:r>
          </w:p>
        </w:tc>
        <w:tc>
          <w:tcPr>
            <w:tcW w:w="492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操作要求</w:t>
            </w:r>
          </w:p>
        </w:tc>
        <w:tc>
          <w:tcPr>
            <w:tcW w:w="1040"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单、证/合同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1</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制定加钞/维护任务</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r>
              <w:rPr>
                <w:rFonts w:hint="eastAsia" w:ascii="宋_体" w:hAnsi="宋_体" w:eastAsia="宋_体"/>
                <w:sz w:val="18"/>
              </w:rPr>
              <w:t>/支行运营条线</w:t>
            </w:r>
            <w:r>
              <w:rPr>
                <w:rFonts w:ascii="宋_体" w:hAnsi="宋_体" w:eastAsia="宋_体"/>
                <w:sz w:val="18"/>
              </w:rPr>
              <w:t>/</w:t>
            </w:r>
            <w:r>
              <w:rPr>
                <w:rFonts w:hint="eastAsia" w:ascii="宋_体" w:hAnsi="宋_体" w:eastAsia="宋_体"/>
                <w:sz w:val="18"/>
              </w:rPr>
              <w:t>加钞管理员</w:t>
            </w:r>
          </w:p>
        </w:tc>
        <w:tc>
          <w:tcPr>
            <w:tcW w:w="492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接上一环节：无</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核上一环节：无</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做本环节：加钞管理员在“ATM自助设备动态密码管理系统”创建加钞任务，制定加钞/维护时间，并随机分配两名加钞人员。</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移下一环节：通知已分配的两名加钞人员执行任务。</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2</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开锁执行任务</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r>
              <w:rPr>
                <w:rFonts w:hint="eastAsia" w:ascii="宋_体" w:hAnsi="宋_体" w:eastAsia="宋_体"/>
                <w:sz w:val="18"/>
              </w:rPr>
              <w:t>支行运营条线</w:t>
            </w:r>
            <w:r>
              <w:rPr>
                <w:rFonts w:ascii="宋_体" w:hAnsi="宋_体" w:eastAsia="宋_体"/>
                <w:sz w:val="18"/>
              </w:rPr>
              <w:t>/</w:t>
            </w:r>
            <w:r>
              <w:rPr>
                <w:rFonts w:hint="eastAsia" w:ascii="宋_体" w:hAnsi="宋_体" w:eastAsia="宋_体"/>
                <w:sz w:val="18"/>
              </w:rPr>
              <w:t>加钞员/外包加钞员</w:t>
            </w:r>
          </w:p>
        </w:tc>
        <w:tc>
          <w:tcPr>
            <w:tcW w:w="492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接上一环节：接到执行加钞/维护任务的通知。</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核上一环节：无</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做本环节：加钞员按计划执行加钞/维护任务，两名加钞员分别在动态密码锁采集指静脉生物特征，系统验证无误后，完成开锁任务。加钞员打开保险柜门后，开始执行清机加钞或维护任务。</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移下一环节：准备结束清机加钞或维护任务。</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3</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结束任务加钞/维护任务</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r>
              <w:rPr>
                <w:rFonts w:hint="eastAsia" w:ascii="宋_体" w:hAnsi="宋_体" w:eastAsia="宋_体"/>
                <w:sz w:val="18"/>
              </w:rPr>
              <w:t>支行运营条线</w:t>
            </w:r>
            <w:r>
              <w:rPr>
                <w:rFonts w:ascii="宋_体" w:hAnsi="宋_体" w:eastAsia="宋_体"/>
                <w:sz w:val="18"/>
              </w:rPr>
              <w:t>/</w:t>
            </w:r>
            <w:r>
              <w:rPr>
                <w:rFonts w:hint="eastAsia" w:ascii="宋_体" w:hAnsi="宋_体" w:eastAsia="宋_体"/>
                <w:sz w:val="18"/>
              </w:rPr>
              <w:t>加钞员/外包加钞员</w:t>
            </w:r>
          </w:p>
        </w:tc>
        <w:tc>
          <w:tcPr>
            <w:tcW w:w="492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接上一环节：无</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核上一环节：双人确认清机加钞或维护任务完成。</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做本环节：两名营业机构加钞员完成清机或维护任务后及时关闭保险柜门，并同时确认锁具和保险柜门为关闭状态，结束加钞任务。</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移下一环节：无</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rPr>
                <w:sz w:val="24"/>
              </w:rPr>
            </w:pPr>
          </w:p>
        </w:tc>
      </w:tr>
    </w:tbl>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4.2 动态密码锁应急操作子流程</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流程概述：本流程适用于现金类自助设备动态密码锁应急业务操作。</w:t>
      </w:r>
    </w:p>
    <w:p>
      <w:pPr>
        <w:jc w:val="center"/>
        <w:rPr>
          <w:rFonts w:ascii="微 软 简 仿 宋" w:hAnsi="微 软 简 仿 宋" w:eastAsia="微 软 简 仿 宋"/>
          <w:sz w:val="32"/>
        </w:rPr>
      </w:pPr>
      <w:r>
        <w:rPr>
          <w:rFonts w:ascii="微 软 简 仿 宋" w:hAnsi="微 软 简 仿 宋" w:eastAsia="微 软 简 仿 宋"/>
          <w:sz w:val="32"/>
        </w:rPr>
        <w:drawing>
          <wp:inline distT="0" distB="0" distL="114300" distR="114300">
            <wp:extent cx="4608195" cy="4442460"/>
            <wp:effectExtent l="0" t="0" r="1905"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4608195" cy="4442460"/>
                    </a:xfrm>
                    <a:prstGeom prst="rect">
                      <a:avLst/>
                    </a:prstGeom>
                    <a:noFill/>
                    <a:ln>
                      <a:noFill/>
                    </a:ln>
                  </pic:spPr>
                </pic:pic>
              </a:graphicData>
            </a:graphic>
          </wp:inline>
        </w:drawing>
      </w:r>
    </w:p>
    <w:tbl>
      <w:tblPr>
        <w:tblStyle w:val="4"/>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0" w:type="dxa"/>
          <w:bottom w:w="0" w:type="dxa"/>
          <w:right w:w="50" w:type="dxa"/>
        </w:tblCellMar>
      </w:tblPr>
      <w:tblGrid>
        <w:gridCol w:w="465"/>
        <w:gridCol w:w="931"/>
        <w:gridCol w:w="931"/>
        <w:gridCol w:w="5119"/>
        <w:gridCol w:w="8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环节编号</w:t>
            </w:r>
          </w:p>
        </w:tc>
        <w:tc>
          <w:tcPr>
            <w:tcW w:w="93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环节名称</w:t>
            </w:r>
          </w:p>
        </w:tc>
        <w:tc>
          <w:tcPr>
            <w:tcW w:w="93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流程岗位</w:t>
            </w:r>
          </w:p>
        </w:tc>
        <w:tc>
          <w:tcPr>
            <w:tcW w:w="5119"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操作要求</w:t>
            </w:r>
          </w:p>
        </w:tc>
        <w:tc>
          <w:tcPr>
            <w:tcW w:w="868"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b/>
                <w:sz w:val="18"/>
              </w:rPr>
              <w:t>单、证/合同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1</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制定应急加钞/维护任务</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r>
              <w:rPr>
                <w:rFonts w:hint="eastAsia" w:ascii="宋_体" w:hAnsi="宋_体" w:eastAsia="宋_体"/>
                <w:sz w:val="18"/>
              </w:rPr>
              <w:t>支行运营条线</w:t>
            </w:r>
            <w:r>
              <w:rPr>
                <w:rFonts w:ascii="宋_体" w:hAnsi="宋_体" w:eastAsia="宋_体"/>
                <w:sz w:val="18"/>
              </w:rPr>
              <w:t>/</w:t>
            </w:r>
            <w:r>
              <w:rPr>
                <w:rFonts w:hint="eastAsia" w:ascii="宋_体" w:hAnsi="宋_体" w:eastAsia="宋_体"/>
                <w:sz w:val="18"/>
              </w:rPr>
              <w:t>加钞管理员</w:t>
            </w:r>
          </w:p>
        </w:tc>
        <w:tc>
          <w:tcPr>
            <w:tcW w:w="511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接上一环节：无</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核上一环节：无</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做本环节：加钞管理员在“ATM自助设备动态密码管理系统”</w:t>
            </w:r>
            <w:r>
              <w:rPr>
                <w:rFonts w:hint="eastAsia" w:ascii="宋_体" w:hAnsi="宋_体" w:eastAsia="宋_体"/>
                <w:sz w:val="18"/>
              </w:rPr>
              <w:t>制定应急操作</w:t>
            </w:r>
            <w:r>
              <w:rPr>
                <w:rFonts w:ascii="宋_体" w:hAnsi="宋_体" w:eastAsia="宋_体"/>
                <w:sz w:val="18"/>
              </w:rPr>
              <w:t>任务，制定加钞/维护时间，任意分配两名加钞人员，启动应急开锁流程。</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移下一环节：通知已分配的两名加钞人员执行应急任务。</w:t>
            </w:r>
          </w:p>
        </w:tc>
        <w:tc>
          <w:tcPr>
            <w:tcW w:w="86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2</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获取应急任务开锁码</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r>
              <w:rPr>
                <w:rFonts w:hint="eastAsia" w:ascii="宋_体" w:hAnsi="宋_体" w:eastAsia="宋_体"/>
                <w:sz w:val="18"/>
              </w:rPr>
              <w:t>支行运营条线</w:t>
            </w:r>
            <w:r>
              <w:rPr>
                <w:rFonts w:ascii="宋_体" w:hAnsi="宋_体" w:eastAsia="宋_体"/>
                <w:sz w:val="18"/>
              </w:rPr>
              <w:t>/</w:t>
            </w:r>
            <w:r>
              <w:rPr>
                <w:rFonts w:hint="eastAsia" w:ascii="宋_体" w:hAnsi="宋_体" w:eastAsia="宋_体"/>
                <w:sz w:val="18"/>
              </w:rPr>
              <w:t>加钞员/外包加钞员</w:t>
            </w:r>
          </w:p>
        </w:tc>
        <w:tc>
          <w:tcPr>
            <w:tcW w:w="511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接上一环节：接收到执行应急加钞/维护任务的通知。</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核上一环节：无</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做本环节：两名加钞员在设备现场获取应急任务开锁码，通过电话方式告知加钞管理员。</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移下一环节：将应急任务开锁码告知加钞管理员。</w:t>
            </w:r>
          </w:p>
        </w:tc>
        <w:tc>
          <w:tcPr>
            <w:tcW w:w="86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3</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生成应急开锁码</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r>
              <w:rPr>
                <w:rFonts w:hint="eastAsia" w:ascii="宋_体" w:hAnsi="宋_体" w:eastAsia="宋_体"/>
                <w:sz w:val="18"/>
              </w:rPr>
              <w:t>支行运营条线</w:t>
            </w:r>
            <w:r>
              <w:rPr>
                <w:rFonts w:ascii="宋_体" w:hAnsi="宋_体" w:eastAsia="宋_体"/>
                <w:sz w:val="18"/>
              </w:rPr>
              <w:t>/</w:t>
            </w:r>
            <w:r>
              <w:rPr>
                <w:rFonts w:hint="eastAsia" w:ascii="宋_体" w:hAnsi="宋_体" w:eastAsia="宋_体"/>
                <w:sz w:val="18"/>
              </w:rPr>
              <w:t>加钞管理员</w:t>
            </w:r>
          </w:p>
        </w:tc>
        <w:tc>
          <w:tcPr>
            <w:tcW w:w="511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接上一环节：接收到应急任务开锁码通知</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核上一环节：无</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做本环节：将应急任务开锁码录入系统中，系统生成应急开锁码，把生成的开锁码通过电话分别告知两名加钞员。</w:t>
            </w:r>
          </w:p>
          <w:p>
            <w:pPr>
              <w:spacing w:line="320" w:lineRule="atLeast"/>
              <w:rPr>
                <w:rFonts w:hint="eastAsia" w:ascii="宋_体" w:hAnsi="宋_体" w:eastAsia="宋_体"/>
                <w:sz w:val="18"/>
              </w:rPr>
            </w:pPr>
            <w:r>
              <w:rPr>
                <w:rFonts w:ascii="宋_体" w:hAnsi="宋_体" w:eastAsia="宋_体"/>
                <w:sz w:val="8"/>
              </w:rPr>
              <w:t xml:space="preserve">●  </w:t>
            </w:r>
            <w:r>
              <w:rPr>
                <w:rFonts w:ascii="宋_体" w:hAnsi="宋_体" w:eastAsia="宋_体"/>
                <w:sz w:val="18"/>
              </w:rPr>
              <w:t>移下一环节：将生成的应急开锁码告知加钞</w:t>
            </w:r>
            <w:r>
              <w:rPr>
                <w:rFonts w:hint="eastAsia" w:ascii="宋_体" w:hAnsi="宋_体" w:eastAsia="宋_体"/>
                <w:sz w:val="18"/>
              </w:rPr>
              <w:t>员。</w:t>
            </w:r>
          </w:p>
        </w:tc>
        <w:tc>
          <w:tcPr>
            <w:tcW w:w="86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4</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开锁执行任务</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r>
              <w:rPr>
                <w:rFonts w:hint="eastAsia" w:ascii="宋_体" w:hAnsi="宋_体" w:eastAsia="宋_体"/>
                <w:sz w:val="18"/>
              </w:rPr>
              <w:t>支行运营条线</w:t>
            </w:r>
            <w:r>
              <w:rPr>
                <w:rFonts w:ascii="宋_体" w:hAnsi="宋_体" w:eastAsia="宋_体"/>
                <w:sz w:val="18"/>
              </w:rPr>
              <w:t>/</w:t>
            </w:r>
            <w:r>
              <w:rPr>
                <w:rFonts w:hint="eastAsia" w:ascii="宋_体" w:hAnsi="宋_体" w:eastAsia="宋_体"/>
                <w:sz w:val="18"/>
              </w:rPr>
              <w:t>加钞员/外包加钞员</w:t>
            </w:r>
          </w:p>
        </w:tc>
        <w:tc>
          <w:tcPr>
            <w:tcW w:w="511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接上一环节：接收到应急开锁码。</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核上一环节：无</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做本环节：两名加钞员分别将应急开锁码录入锁具，验证通过后自动开锁。</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移下一环节：准备结束清机加钞或维护任务。</w:t>
            </w:r>
          </w:p>
        </w:tc>
        <w:tc>
          <w:tcPr>
            <w:tcW w:w="86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5</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关锁获取闭锁码</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r>
              <w:rPr>
                <w:rFonts w:hint="eastAsia" w:ascii="宋_体" w:hAnsi="宋_体" w:eastAsia="宋_体"/>
                <w:sz w:val="18"/>
              </w:rPr>
              <w:t>支行运营条线</w:t>
            </w:r>
            <w:r>
              <w:rPr>
                <w:rFonts w:ascii="宋_体" w:hAnsi="宋_体" w:eastAsia="宋_体"/>
                <w:sz w:val="18"/>
              </w:rPr>
              <w:t>/</w:t>
            </w:r>
            <w:r>
              <w:rPr>
                <w:rFonts w:hint="eastAsia" w:ascii="宋_体" w:hAnsi="宋_体" w:eastAsia="宋_体"/>
                <w:sz w:val="18"/>
              </w:rPr>
              <w:t>加钞员/外包加钞员</w:t>
            </w:r>
          </w:p>
        </w:tc>
        <w:tc>
          <w:tcPr>
            <w:tcW w:w="511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接上一环节：无</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核上一环节：双人确认清机加钞或维护任务完成。</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做本环节：两名加钞员完成清机或维护任务后及时关闭保险柜门，锁具自动闭锁，记录锁具显示的动态闭锁码，并电话告知加钞管理员。</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移下一环节：将闭锁码告知加钞管理员。</w:t>
            </w:r>
          </w:p>
        </w:tc>
        <w:tc>
          <w:tcPr>
            <w:tcW w:w="86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6</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结束应急加钞/维护任务</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center"/>
          </w:tcPr>
          <w:p>
            <w:pPr>
              <w:spacing w:line="320" w:lineRule="atLeast"/>
              <w:jc w:val="center"/>
              <w:rPr>
                <w:rFonts w:ascii="宋_体" w:hAnsi="宋_体" w:eastAsia="宋_体"/>
                <w:sz w:val="18"/>
              </w:rPr>
            </w:pPr>
            <w:r>
              <w:rPr>
                <w:rFonts w:ascii="宋_体" w:hAnsi="宋_体" w:eastAsia="宋_体"/>
                <w:sz w:val="18"/>
              </w:rPr>
              <w:t>分行/</w:t>
            </w:r>
            <w:r>
              <w:rPr>
                <w:rFonts w:hint="eastAsia" w:ascii="宋_体" w:hAnsi="宋_体" w:eastAsia="宋_体"/>
                <w:sz w:val="18"/>
              </w:rPr>
              <w:t>支行运营条线</w:t>
            </w:r>
            <w:r>
              <w:rPr>
                <w:rFonts w:ascii="宋_体" w:hAnsi="宋_体" w:eastAsia="宋_体"/>
                <w:sz w:val="18"/>
              </w:rPr>
              <w:t>/</w:t>
            </w:r>
            <w:r>
              <w:rPr>
                <w:rFonts w:hint="eastAsia" w:ascii="宋_体" w:hAnsi="宋_体" w:eastAsia="宋_体"/>
                <w:sz w:val="18"/>
              </w:rPr>
              <w:t>加钞管理员</w:t>
            </w:r>
          </w:p>
        </w:tc>
        <w:tc>
          <w:tcPr>
            <w:tcW w:w="511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接上一环节：接收到闭锁码。</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核上一环节：无</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做本环节：在系统录入闭锁码无误后，结束加钞/维护任务。</w:t>
            </w:r>
          </w:p>
          <w:p>
            <w:pPr>
              <w:spacing w:line="320" w:lineRule="atLeast"/>
              <w:rPr>
                <w:rFonts w:ascii="宋_体" w:hAnsi="宋_体" w:eastAsia="宋_体"/>
                <w:sz w:val="18"/>
              </w:rPr>
            </w:pPr>
            <w:r>
              <w:rPr>
                <w:rFonts w:ascii="宋_体" w:hAnsi="宋_体" w:eastAsia="宋_体"/>
                <w:sz w:val="8"/>
              </w:rPr>
              <w:t xml:space="preserve">●  </w:t>
            </w:r>
            <w:r>
              <w:rPr>
                <w:rFonts w:ascii="宋_体" w:hAnsi="宋_体" w:eastAsia="宋_体"/>
                <w:sz w:val="18"/>
              </w:rPr>
              <w:t>移下一环节：无</w:t>
            </w:r>
          </w:p>
        </w:tc>
        <w:tc>
          <w:tcPr>
            <w:tcW w:w="868"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left w:w="50" w:type="dxa"/>
              <w:bottom w:w="50" w:type="dxa"/>
              <w:right w:w="50" w:type="dxa"/>
            </w:tcMar>
            <w:vAlign w:val="top"/>
          </w:tcPr>
          <w:p>
            <w:pPr>
              <w:rPr>
                <w:sz w:val="24"/>
              </w:rPr>
            </w:pPr>
          </w:p>
        </w:tc>
      </w:tr>
    </w:tbl>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4.3 离行设备清机加钞子流程</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流程概述：本流程适用于离行设备清机加钞业务操作。</w:t>
      </w:r>
    </w:p>
    <w:p>
      <w:pPr>
        <w:jc w:val="center"/>
        <w:rPr>
          <w:rFonts w:hint="eastAsia" w:ascii="微软简仿宋" w:eastAsia="微软简仿宋" w:cs="微软简仿宋"/>
          <w:sz w:val="32"/>
          <w:szCs w:val="32"/>
        </w:rPr>
      </w:pPr>
    </w:p>
    <w:p>
      <w:pPr>
        <w:jc w:val="center"/>
        <w:rPr>
          <w:rFonts w:hint="eastAsia" w:ascii="微软简仿宋" w:eastAsia="微软简仿宋" w:cs="微软简仿宋"/>
          <w:sz w:val="32"/>
          <w:szCs w:val="32"/>
        </w:rPr>
      </w:pPr>
      <w:r>
        <w:rPr>
          <w:rFonts w:ascii="微 软 简 仿 宋" w:hAnsi="微 软 简 仿 宋" w:eastAsia="微 软 简 仿 宋"/>
          <w:sz w:val="32"/>
        </w:rPr>
        <w:drawing>
          <wp:inline distT="0" distB="0" distL="114300" distR="114300">
            <wp:extent cx="4679950" cy="5466080"/>
            <wp:effectExtent l="0" t="0" r="635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679950" cy="5466080"/>
                    </a:xfrm>
                    <a:prstGeom prst="rect">
                      <a:avLst/>
                    </a:prstGeom>
                    <a:noFill/>
                    <a:ln>
                      <a:noFill/>
                    </a:ln>
                  </pic:spPr>
                </pic:pic>
              </a:graphicData>
            </a:graphic>
          </wp:inline>
        </w:drawing>
      </w:r>
    </w:p>
    <w:tbl>
      <w:tblPr>
        <w:tblStyle w:val="4"/>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0" w:type="dxa"/>
          <w:bottom w:w="0" w:type="dxa"/>
          <w:right w:w="50" w:type="dxa"/>
        </w:tblCellMar>
      </w:tblPr>
      <w:tblGrid>
        <w:gridCol w:w="465"/>
        <w:gridCol w:w="931"/>
        <w:gridCol w:w="931"/>
        <w:gridCol w:w="4436"/>
        <w:gridCol w:w="148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tblHeade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环节编号</w:t>
            </w:r>
          </w:p>
        </w:tc>
        <w:tc>
          <w:tcPr>
            <w:tcW w:w="93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环节名称</w:t>
            </w:r>
          </w:p>
        </w:tc>
        <w:tc>
          <w:tcPr>
            <w:tcW w:w="93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流程岗位</w:t>
            </w:r>
          </w:p>
        </w:tc>
        <w:tc>
          <w:tcPr>
            <w:tcW w:w="4436"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操作要求</w:t>
            </w:r>
          </w:p>
        </w:tc>
        <w:tc>
          <w:tcPr>
            <w:tcW w:w="1489"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单、证/合同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1</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编制清机加钞计划</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分行/运营条线/业务监控岗</w:t>
            </w:r>
          </w:p>
        </w:tc>
        <w:tc>
          <w:tcPr>
            <w:tcW w:w="443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做本环节：1.每日通过自助设备跨平台系统查询离行设备钞箱余额；</w:t>
            </w:r>
          </w:p>
          <w:p>
            <w:pPr>
              <w:spacing w:line="320" w:lineRule="atLeast"/>
              <w:rPr>
                <w:rFonts w:hint="eastAsia" w:ascii="宋体" w:cs="宋体"/>
                <w:sz w:val="18"/>
                <w:szCs w:val="18"/>
              </w:rPr>
            </w:pPr>
            <w:r>
              <w:rPr>
                <w:rFonts w:hint="eastAsia" w:ascii="宋体" w:cs="宋体"/>
                <w:sz w:val="18"/>
                <w:szCs w:val="18"/>
              </w:rPr>
              <w:t>2.制定下一工作日加钞计划，登陆运营管理平台-现金管理-自助设备现金管理-自助设备现金领用，进行“自助设备现金领用申请”，录入相关要素后，生成《自助设备现金领用审批单》。</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移下一环节：自助银行渠道管理岗审核《自助设备现金领用审批单》。</w:t>
            </w:r>
          </w:p>
        </w:tc>
        <w:tc>
          <w:tcPr>
            <w:tcW w:w="148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2</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审核清机加钞计划</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分行/运营条线/渠道管理岗</w:t>
            </w:r>
          </w:p>
        </w:tc>
        <w:tc>
          <w:tcPr>
            <w:tcW w:w="443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接上一环节：运营管理平台接收自助银行渠道监控岗提交的《自助设备现金领用审批单》。</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核上一环节：审核《自助设备现金领用审批单》无误。</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做本环节：自助银行渠道管理岗：登陆运营管理平台-现金管理-自助设备现金管理—领用审批，通过详情查看审核《自助设备现金领用审批单》合理性、完整性，可进行批量审批通过或单笔审批通过。</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移下一环节：离行设备核算机构经办岗根据《自助设备现金领用审批单》记账。</w:t>
            </w:r>
          </w:p>
        </w:tc>
        <w:tc>
          <w:tcPr>
            <w:tcW w:w="148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3</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现金出库记账</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443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接上一环节：通过运营管理平台收到自助银行渠道管理岗审批通过的《自助设备现金领用审批单》。</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核上一环节：运营记账经办岗：通过查询运营管理平台审批单并进行记账，记账同时主管审核核心系统记账并对运管平台《自助设备现金领用审批单》进行审核授权；生成审批单编号，打印纸质领用审批单。</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做本环节：1.通过运营管理平台进行《自助设备现金领用审批单》的审核。</w:t>
            </w:r>
          </w:p>
          <w:p>
            <w:pPr>
              <w:spacing w:line="320" w:lineRule="atLeast"/>
              <w:rPr>
                <w:rFonts w:hint="eastAsia" w:ascii="宋体" w:cs="宋体"/>
                <w:sz w:val="18"/>
                <w:szCs w:val="18"/>
              </w:rPr>
            </w:pPr>
            <w:r>
              <w:rPr>
                <w:rFonts w:hint="eastAsia" w:ascii="宋体" w:cs="宋体"/>
                <w:sz w:val="18"/>
                <w:szCs w:val="18"/>
              </w:rPr>
              <w:t>2.使用820038现金出/入库交易进行出库。</w:t>
            </w:r>
          </w:p>
          <w:p>
            <w:pPr>
              <w:spacing w:line="320" w:lineRule="atLeast"/>
              <w:rPr>
                <w:rFonts w:hint="eastAsia" w:ascii="宋体" w:cs="宋体"/>
                <w:sz w:val="18"/>
                <w:szCs w:val="18"/>
              </w:rPr>
            </w:pPr>
            <w:r>
              <w:rPr>
                <w:rFonts w:hint="eastAsia" w:ascii="宋体" w:cs="宋体"/>
                <w:sz w:val="18"/>
                <w:szCs w:val="18"/>
              </w:rPr>
              <w:t>3.输入ATM现金在途账号“7+机构号+001+10010505”，提示码“XG:资金拨出到ATM在途现金”，对账单摘要“224内部现金支出”“0002现金取款”。</w:t>
            </w:r>
          </w:p>
          <w:p>
            <w:pPr>
              <w:spacing w:line="320" w:lineRule="atLeast"/>
              <w:rPr>
                <w:rFonts w:hint="eastAsia" w:ascii="宋体" w:cs="宋体"/>
                <w:sz w:val="18"/>
                <w:szCs w:val="18"/>
              </w:rPr>
            </w:pPr>
            <w:r>
              <w:rPr>
                <w:rFonts w:hint="eastAsia" w:ascii="宋体" w:cs="宋体"/>
                <w:sz w:val="18"/>
                <w:szCs w:val="18"/>
              </w:rPr>
              <w:t>4.输入加钞机具号标明加钞，将现金从柜员钱箱转入ATM在途现金。</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移下一环节：交核算机构主管岗授权。</w:t>
            </w:r>
          </w:p>
        </w:tc>
        <w:tc>
          <w:tcPr>
            <w:tcW w:w="148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4</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现金出库记账授权</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支行/运营条线/主管岗</w:t>
            </w:r>
          </w:p>
        </w:tc>
        <w:tc>
          <w:tcPr>
            <w:tcW w:w="443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核上一环节：审核核算机构经办岗现金出库操作准确无误。</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做本环节：对核算机构经办岗的现金出库操作进行授权。</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移下一环节：完成现金出库授权后交经办岗现金出库配钞。</w:t>
            </w:r>
          </w:p>
        </w:tc>
        <w:tc>
          <w:tcPr>
            <w:tcW w:w="148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5</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现金出库配钞</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443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做本环节：1.查询在途资金，执行820400内部账户短查询；</w:t>
            </w:r>
          </w:p>
          <w:p>
            <w:pPr>
              <w:spacing w:line="320" w:lineRule="atLeast"/>
              <w:rPr>
                <w:rFonts w:hint="eastAsia" w:ascii="宋体" w:cs="宋体"/>
                <w:sz w:val="18"/>
                <w:szCs w:val="18"/>
              </w:rPr>
            </w:pPr>
            <w:r>
              <w:rPr>
                <w:rFonts w:hint="eastAsia" w:ascii="宋体" w:cs="宋体"/>
                <w:sz w:val="18"/>
                <w:szCs w:val="18"/>
              </w:rPr>
              <w:t>2.输入ATM现金在途账号“7+机构号+001+10010505”；</w:t>
            </w:r>
          </w:p>
          <w:p>
            <w:pPr>
              <w:spacing w:line="320" w:lineRule="atLeast"/>
              <w:rPr>
                <w:rFonts w:hint="eastAsia" w:ascii="宋体" w:cs="宋体"/>
                <w:sz w:val="18"/>
                <w:szCs w:val="18"/>
              </w:rPr>
            </w:pPr>
            <w:r>
              <w:rPr>
                <w:rFonts w:hint="eastAsia" w:ascii="宋体" w:cs="宋体"/>
                <w:sz w:val="18"/>
                <w:szCs w:val="18"/>
              </w:rPr>
              <w:t>3.查询ATM在途资金余额是否与申请的出库金额一致；</w:t>
            </w:r>
          </w:p>
          <w:p>
            <w:pPr>
              <w:spacing w:line="320" w:lineRule="atLeast"/>
              <w:rPr>
                <w:rFonts w:hint="eastAsia" w:ascii="宋体" w:cs="宋体"/>
                <w:sz w:val="18"/>
                <w:szCs w:val="18"/>
              </w:rPr>
            </w:pPr>
            <w:r>
              <w:rPr>
                <w:rFonts w:hint="eastAsia" w:ascii="宋体" w:cs="宋体"/>
                <w:sz w:val="18"/>
                <w:szCs w:val="18"/>
              </w:rPr>
              <w:t>4.根据《自助设备现金领用审批单》备注栏具体配钞要求，对自助设备钞箱逐个按金额、券别进行配钞；</w:t>
            </w:r>
          </w:p>
          <w:p>
            <w:pPr>
              <w:spacing w:line="320" w:lineRule="atLeast"/>
              <w:rPr>
                <w:rFonts w:hint="eastAsia" w:ascii="宋体" w:cs="宋体"/>
                <w:sz w:val="18"/>
                <w:szCs w:val="18"/>
              </w:rPr>
            </w:pPr>
            <w:r>
              <w:rPr>
                <w:rFonts w:hint="eastAsia" w:ascii="宋体" w:cs="宋体"/>
                <w:sz w:val="18"/>
                <w:szCs w:val="18"/>
              </w:rPr>
              <w:t>5.在监控下通过清分机清点现金，记录冠字号码备查；</w:t>
            </w:r>
          </w:p>
          <w:p>
            <w:pPr>
              <w:spacing w:line="320" w:lineRule="atLeast"/>
              <w:rPr>
                <w:rFonts w:hint="eastAsia" w:ascii="宋体" w:cs="宋体"/>
                <w:sz w:val="18"/>
                <w:szCs w:val="18"/>
              </w:rPr>
            </w:pPr>
            <w:r>
              <w:rPr>
                <w:rFonts w:hint="eastAsia" w:ascii="宋体" w:cs="宋体"/>
                <w:sz w:val="18"/>
                <w:szCs w:val="18"/>
              </w:rPr>
              <w:t>6.将款项正确放入自助设备备用钞箱，核对钞箱类别、加钞金额；</w:t>
            </w:r>
          </w:p>
          <w:p>
            <w:pPr>
              <w:spacing w:line="320" w:lineRule="atLeast"/>
              <w:rPr>
                <w:rFonts w:hint="eastAsia" w:ascii="宋体" w:cs="宋体"/>
                <w:sz w:val="18"/>
                <w:szCs w:val="18"/>
              </w:rPr>
            </w:pPr>
            <w:r>
              <w:rPr>
                <w:rFonts w:hint="eastAsia" w:ascii="宋体" w:cs="宋体"/>
                <w:sz w:val="18"/>
                <w:szCs w:val="18"/>
              </w:rPr>
              <w:t>7.与核算机构复核岗一同锁箱。</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移下一环节：和复核岗一同与两名自助银行清机加钞岗人员办理钞箱交接。</w:t>
            </w:r>
          </w:p>
        </w:tc>
        <w:tc>
          <w:tcPr>
            <w:tcW w:w="148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6</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出库配钞复核</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支行/运营条线/复核岗</w:t>
            </w:r>
          </w:p>
        </w:tc>
        <w:tc>
          <w:tcPr>
            <w:tcW w:w="443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做本环节：1.对经办岗在途现金查询及《自助设备现金领用审批单》进行复核；监督经办岗清点现金全过程，核对清分机清点结果与《自助设备现金领用审批单》配钞金额准确无误。</w:t>
            </w:r>
          </w:p>
          <w:p>
            <w:pPr>
              <w:spacing w:line="320" w:lineRule="atLeast"/>
              <w:rPr>
                <w:rFonts w:hint="eastAsia" w:ascii="宋体" w:cs="宋体"/>
                <w:sz w:val="18"/>
                <w:szCs w:val="18"/>
              </w:rPr>
            </w:pPr>
            <w:r>
              <w:rPr>
                <w:rFonts w:hint="eastAsia" w:ascii="宋体" w:cs="宋体"/>
                <w:sz w:val="18"/>
                <w:szCs w:val="18"/>
              </w:rPr>
              <w:t>2.与经办岗一同锁箱。</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移下一环节：和经办岗一同与两名自助银行清机加钞岗人员办理钞箱交接。</w:t>
            </w:r>
          </w:p>
        </w:tc>
        <w:tc>
          <w:tcPr>
            <w:tcW w:w="148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7</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自助设备清机加钞操作</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分行/运营条线/清机加钞岗</w:t>
            </w:r>
          </w:p>
        </w:tc>
        <w:tc>
          <w:tcPr>
            <w:tcW w:w="443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接上一环节：两名自助银行清机加钞岗一起接到经办岗和复核岗交接的钞箱。</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核上一环节：核对钞箱是否上锁。</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做本环节：1.办理钥匙领用手续，填写《自助设备钥匙交接登记簿》或《重要物品保管、使用登记簿》；</w:t>
            </w:r>
          </w:p>
          <w:p>
            <w:pPr>
              <w:spacing w:line="320" w:lineRule="atLeast"/>
              <w:rPr>
                <w:rFonts w:hint="eastAsia" w:ascii="宋体" w:cs="宋体"/>
                <w:sz w:val="18"/>
                <w:szCs w:val="18"/>
              </w:rPr>
            </w:pPr>
            <w:r>
              <w:rPr>
                <w:rFonts w:hint="eastAsia" w:ascii="宋体" w:cs="宋体"/>
                <w:sz w:val="18"/>
                <w:szCs w:val="18"/>
              </w:rPr>
              <w:t>2.打开自助设备电子柜将自助设备从工作状态转换到维护状态，按系统提示进行上周期交易的结账，打印《设备汇总表》；</w:t>
            </w:r>
          </w:p>
          <w:p>
            <w:pPr>
              <w:spacing w:line="320" w:lineRule="atLeast"/>
              <w:rPr>
                <w:rFonts w:hint="eastAsia" w:ascii="宋体" w:cs="宋体"/>
                <w:sz w:val="18"/>
                <w:szCs w:val="18"/>
              </w:rPr>
            </w:pPr>
            <w:r>
              <w:rPr>
                <w:rFonts w:hint="eastAsia" w:ascii="宋体" w:cs="宋体"/>
                <w:sz w:val="18"/>
                <w:szCs w:val="18"/>
              </w:rPr>
              <w:t>3.按照系统提示进行前后台对账交易，并打印对账凭条，确认前后台钞箱余额一致；</w:t>
            </w:r>
          </w:p>
          <w:p>
            <w:pPr>
              <w:spacing w:line="320" w:lineRule="atLeast"/>
              <w:rPr>
                <w:rFonts w:hint="eastAsia" w:ascii="宋体" w:cs="宋体"/>
                <w:sz w:val="18"/>
                <w:szCs w:val="18"/>
              </w:rPr>
            </w:pPr>
            <w:r>
              <w:rPr>
                <w:rFonts w:hint="eastAsia" w:ascii="宋体" w:cs="宋体"/>
                <w:sz w:val="18"/>
                <w:szCs w:val="18"/>
              </w:rPr>
              <w:t>4.按照系统提示进行清机交易，并打印凭条；</w:t>
            </w:r>
          </w:p>
          <w:p>
            <w:pPr>
              <w:spacing w:line="320" w:lineRule="atLeast"/>
              <w:rPr>
                <w:rFonts w:hint="eastAsia" w:ascii="宋体" w:cs="宋体"/>
                <w:sz w:val="18"/>
                <w:szCs w:val="18"/>
              </w:rPr>
            </w:pPr>
            <w:r>
              <w:rPr>
                <w:rFonts w:hint="eastAsia" w:ascii="宋体" w:cs="宋体"/>
                <w:sz w:val="18"/>
                <w:szCs w:val="18"/>
              </w:rPr>
              <w:t>5.查看是否有吞卡，若有，则将吞卡取出；</w:t>
            </w:r>
          </w:p>
          <w:p>
            <w:pPr>
              <w:spacing w:line="320" w:lineRule="atLeast"/>
              <w:rPr>
                <w:rFonts w:hint="eastAsia" w:ascii="宋体" w:cs="宋体"/>
                <w:sz w:val="18"/>
                <w:szCs w:val="18"/>
              </w:rPr>
            </w:pPr>
            <w:r>
              <w:rPr>
                <w:rFonts w:hint="eastAsia" w:ascii="宋体" w:cs="宋体"/>
                <w:sz w:val="18"/>
                <w:szCs w:val="18"/>
              </w:rPr>
              <w:t>6.打开自助设备保险柜；</w:t>
            </w:r>
          </w:p>
          <w:p>
            <w:pPr>
              <w:spacing w:line="320" w:lineRule="atLeast"/>
              <w:rPr>
                <w:rFonts w:hint="eastAsia" w:ascii="宋体" w:cs="宋体"/>
                <w:sz w:val="18"/>
                <w:szCs w:val="18"/>
              </w:rPr>
            </w:pPr>
            <w:r>
              <w:rPr>
                <w:rFonts w:hint="eastAsia" w:ascii="宋体" w:cs="宋体"/>
                <w:sz w:val="18"/>
                <w:szCs w:val="18"/>
              </w:rPr>
              <w:t>7.采用更换备用钞箱的方式取出钞箱，将新钞箱插入指定位置，推放到位；</w:t>
            </w:r>
          </w:p>
          <w:p>
            <w:pPr>
              <w:spacing w:line="320" w:lineRule="atLeast"/>
              <w:rPr>
                <w:rFonts w:hint="eastAsia" w:ascii="宋体" w:cs="宋体"/>
                <w:sz w:val="18"/>
                <w:szCs w:val="18"/>
              </w:rPr>
            </w:pPr>
            <w:r>
              <w:rPr>
                <w:rFonts w:hint="eastAsia" w:ascii="宋体" w:cs="宋体"/>
                <w:sz w:val="18"/>
                <w:szCs w:val="18"/>
              </w:rPr>
              <w:t>8.进入系统配钞界面，按系统提示输入各钞箱券别、张数、金额，完成配钞操作，输入加钞总金额，打印《设备汇总表》；</w:t>
            </w:r>
          </w:p>
          <w:p>
            <w:pPr>
              <w:spacing w:line="320" w:lineRule="atLeast"/>
              <w:rPr>
                <w:rFonts w:hint="eastAsia" w:ascii="宋体" w:cs="宋体"/>
                <w:sz w:val="18"/>
                <w:szCs w:val="18"/>
              </w:rPr>
            </w:pPr>
            <w:r>
              <w:rPr>
                <w:rFonts w:hint="eastAsia" w:ascii="宋体" w:cs="宋体"/>
                <w:sz w:val="18"/>
                <w:szCs w:val="18"/>
              </w:rPr>
              <w:t>9.按照系统提示进行前后台对账交易，并打印对账凭条，确保前后台钞箱余额一致；</w:t>
            </w:r>
          </w:p>
          <w:p>
            <w:pPr>
              <w:spacing w:line="320" w:lineRule="atLeast"/>
              <w:rPr>
                <w:rFonts w:hint="eastAsia" w:ascii="宋体" w:cs="宋体"/>
                <w:sz w:val="18"/>
                <w:szCs w:val="18"/>
              </w:rPr>
            </w:pPr>
            <w:r>
              <w:rPr>
                <w:rFonts w:hint="eastAsia" w:ascii="宋体" w:cs="宋体"/>
                <w:sz w:val="18"/>
                <w:szCs w:val="18"/>
              </w:rPr>
              <w:t>10.按系统提示进行设备硬件自检，并检查凭条纸等使用情况，以确保设备正常对外营业；</w:t>
            </w:r>
          </w:p>
          <w:p>
            <w:pPr>
              <w:spacing w:line="320" w:lineRule="atLeast"/>
              <w:rPr>
                <w:rFonts w:hint="eastAsia" w:ascii="宋体" w:cs="宋体"/>
                <w:sz w:val="18"/>
                <w:szCs w:val="18"/>
              </w:rPr>
            </w:pPr>
            <w:r>
              <w:rPr>
                <w:rFonts w:hint="eastAsia" w:ascii="宋体" w:cs="宋体"/>
                <w:sz w:val="18"/>
                <w:szCs w:val="18"/>
              </w:rPr>
              <w:t>11.将自助设备从维护状态转换到工作状态，关闭自助设备电子柜；</w:t>
            </w:r>
          </w:p>
          <w:p>
            <w:pPr>
              <w:spacing w:line="320" w:lineRule="atLeast"/>
              <w:rPr>
                <w:rFonts w:hint="eastAsia" w:ascii="宋体" w:cs="宋体"/>
                <w:sz w:val="18"/>
                <w:szCs w:val="18"/>
              </w:rPr>
            </w:pPr>
            <w:r>
              <w:rPr>
                <w:rFonts w:hint="eastAsia" w:ascii="宋体" w:cs="宋体"/>
                <w:sz w:val="18"/>
                <w:szCs w:val="18"/>
              </w:rPr>
              <w:t>12.清机加钞全过程应确保在监控下完成；</w:t>
            </w:r>
          </w:p>
          <w:p>
            <w:pPr>
              <w:spacing w:line="320" w:lineRule="atLeast"/>
              <w:rPr>
                <w:rFonts w:hint="eastAsia" w:ascii="宋体" w:cs="宋体"/>
                <w:sz w:val="18"/>
                <w:szCs w:val="18"/>
              </w:rPr>
            </w:pPr>
            <w:r>
              <w:rPr>
                <w:rFonts w:hint="eastAsia" w:ascii="宋体" w:cs="宋体"/>
                <w:sz w:val="18"/>
                <w:szCs w:val="18"/>
              </w:rPr>
              <w:t>13.携带替换下来的钞箱、吞卡等，随运钞车返回核算机构（或前往下一个清机加钞点）。</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w:t>
            </w:r>
            <w:r>
              <w:rPr>
                <w:rFonts w:ascii="宋_体" w:hAnsi="宋_体" w:eastAsia="宋_体"/>
                <w:sz w:val="18"/>
              </w:rPr>
              <w:t>当日加钞完毕后登记《自助设备尾箱上缴登记表》，记录设备编号、钞箱编号、是否有废钞信封等</w:t>
            </w:r>
            <w:r>
              <w:rPr>
                <w:rFonts w:hint="eastAsia" w:ascii="宋_体" w:hAnsi="宋_体" w:eastAsia="宋_体"/>
                <w:sz w:val="18"/>
              </w:rPr>
              <w:t>，</w:t>
            </w:r>
            <w:r>
              <w:rPr>
                <w:rFonts w:hint="eastAsia" w:ascii="宋体" w:cs="宋体"/>
                <w:sz w:val="18"/>
                <w:szCs w:val="18"/>
              </w:rPr>
              <w:t>双人一起将尾箱、废钞信封、吞卡交核算机构经办岗和复核岗。</w:t>
            </w:r>
          </w:p>
        </w:tc>
        <w:tc>
          <w:tcPr>
            <w:tcW w:w="148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exact"/>
              <w:rPr>
                <w:rFonts w:ascii="宋_体" w:hAnsi="宋_体" w:eastAsia="宋_体"/>
                <w:sz w:val="18"/>
              </w:rPr>
            </w:pPr>
            <w:r>
              <w:rPr>
                <w:rFonts w:ascii="宋_体" w:hAnsi="宋_体" w:eastAsia="宋_体"/>
                <w:sz w:val="18"/>
              </w:rPr>
              <w:t>*自助设备尾箱上缴登记表</w:t>
            </w:r>
          </w:p>
          <w:p>
            <w:pPr>
              <w:spacing w:line="320" w:lineRule="exact"/>
              <w:rPr>
                <w:rFonts w:ascii="宋_体" w:hAnsi="宋_体" w:eastAsia="宋_体"/>
                <w:sz w:val="18"/>
              </w:rPr>
            </w:pPr>
            <w:r>
              <w:rPr>
                <w:rFonts w:ascii="宋_体" w:hAnsi="宋_体" w:eastAsia="宋_体"/>
                <w:sz w:val="18"/>
              </w:rPr>
              <w:t>*自助设备钥匙交接登记簿</w:t>
            </w:r>
          </w:p>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8</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监督操作</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分行/运营条线/清机加钞岗</w:t>
            </w:r>
          </w:p>
        </w:tc>
        <w:tc>
          <w:tcPr>
            <w:tcW w:w="443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接上一环节：和另一名自助银行清机加钞岗一起接到经办岗和复核岗交接的钞箱。</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核上一环节：核对钞箱是否上锁。</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做本环节：1.打开密码锁；</w:t>
            </w:r>
          </w:p>
          <w:p>
            <w:pPr>
              <w:spacing w:line="320" w:lineRule="atLeast"/>
              <w:rPr>
                <w:rFonts w:hint="eastAsia" w:ascii="宋体" w:cs="宋体"/>
                <w:sz w:val="18"/>
                <w:szCs w:val="18"/>
              </w:rPr>
            </w:pPr>
            <w:r>
              <w:rPr>
                <w:rFonts w:hint="eastAsia" w:ascii="宋体" w:cs="宋体"/>
                <w:sz w:val="18"/>
                <w:szCs w:val="18"/>
              </w:rPr>
              <w:t>2.若有吞卡，监督另一名自助银行清机加钞岗将吞卡取出；</w:t>
            </w:r>
          </w:p>
          <w:p>
            <w:pPr>
              <w:spacing w:line="320" w:lineRule="atLeast"/>
              <w:rPr>
                <w:rFonts w:hint="eastAsia" w:ascii="宋体" w:cs="宋体"/>
                <w:sz w:val="18"/>
                <w:szCs w:val="18"/>
              </w:rPr>
            </w:pPr>
            <w:r>
              <w:rPr>
                <w:rFonts w:hint="eastAsia" w:ascii="宋体" w:cs="宋体"/>
                <w:sz w:val="18"/>
                <w:szCs w:val="18"/>
              </w:rPr>
              <w:t>3对另一名自助清机加钞岗更换钞箱、配钞等操作进行监督；</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w:t>
            </w:r>
            <w:r>
              <w:rPr>
                <w:rFonts w:ascii="宋_体" w:hAnsi="宋_体" w:eastAsia="宋_体"/>
                <w:sz w:val="18"/>
              </w:rPr>
              <w:t>登记《自助设备尾箱上缴登记表》</w:t>
            </w:r>
            <w:r>
              <w:rPr>
                <w:rFonts w:hint="eastAsia" w:ascii="宋_体" w:hAnsi="宋_体" w:eastAsia="宋_体"/>
                <w:sz w:val="18"/>
              </w:rPr>
              <w:t>，双人一起</w:t>
            </w:r>
            <w:r>
              <w:rPr>
                <w:rFonts w:hint="eastAsia" w:ascii="宋体" w:cs="宋体"/>
                <w:sz w:val="18"/>
                <w:szCs w:val="18"/>
              </w:rPr>
              <w:t>将尾箱、废钞信封、吞卡交核算机构经办岗和复核岗。</w:t>
            </w:r>
          </w:p>
        </w:tc>
        <w:tc>
          <w:tcPr>
            <w:tcW w:w="148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9</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接收上缴尾箱，清点现金</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443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接上一环节：和复核岗一起接收自助银行清机加钞岗双人交回的尾箱、废钞信封、吞卡。</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核上一环节：清点钞箱数量、核对钞箱号、检查取款钞箱锁是否完好无损。</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做本环节：1.在《自助设备尾箱上缴登记表》上签字，将第二联留存；</w:t>
            </w:r>
          </w:p>
          <w:p>
            <w:pPr>
              <w:spacing w:line="320" w:lineRule="atLeast"/>
              <w:rPr>
                <w:rFonts w:hint="eastAsia" w:ascii="宋体" w:cs="宋体"/>
                <w:sz w:val="18"/>
                <w:szCs w:val="18"/>
              </w:rPr>
            </w:pPr>
            <w:r>
              <w:rPr>
                <w:rFonts w:hint="eastAsia" w:ascii="宋体" w:cs="宋体"/>
                <w:sz w:val="18"/>
                <w:szCs w:val="18"/>
              </w:rPr>
              <w:t>2.在监控下办理吞卡交接，登记《柜面重要事项登记簿》；</w:t>
            </w:r>
          </w:p>
          <w:p>
            <w:pPr>
              <w:spacing w:line="320" w:lineRule="atLeast"/>
              <w:rPr>
                <w:rFonts w:hint="eastAsia" w:ascii="宋体" w:cs="宋体"/>
                <w:sz w:val="18"/>
                <w:szCs w:val="18"/>
              </w:rPr>
            </w:pPr>
            <w:r>
              <w:rPr>
                <w:rFonts w:hint="eastAsia" w:ascii="宋体" w:cs="宋体"/>
                <w:sz w:val="18"/>
                <w:szCs w:val="18"/>
              </w:rPr>
              <w:t>3.在监控下取出现金，进行清点。</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移下一环节：将《自助设备尾箱上缴登记表》交复核岗。</w:t>
            </w:r>
          </w:p>
        </w:tc>
        <w:tc>
          <w:tcPr>
            <w:tcW w:w="148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exact"/>
              <w:rPr>
                <w:rFonts w:ascii="宋_体" w:hAnsi="宋_体" w:eastAsia="宋_体"/>
                <w:sz w:val="18"/>
              </w:rPr>
            </w:pPr>
            <w:r>
              <w:rPr>
                <w:rFonts w:ascii="宋_体" w:hAnsi="宋_体" w:eastAsia="宋_体"/>
                <w:sz w:val="18"/>
              </w:rPr>
              <w:t>*</w:t>
            </w:r>
            <w:r>
              <w:rPr>
                <w:rFonts w:hint="eastAsia" w:ascii="宋_体" w:hAnsi="宋_体" w:eastAsia="宋_体"/>
                <w:sz w:val="18"/>
              </w:rPr>
              <w:t xml:space="preserve">  </w:t>
            </w:r>
            <w:r>
              <w:rPr>
                <w:rFonts w:ascii="宋_体" w:hAnsi="宋_体" w:eastAsia="宋_体"/>
                <w:sz w:val="18"/>
              </w:rPr>
              <w:t>自助设备尾箱上缴登记表</w:t>
            </w:r>
          </w:p>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10</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尾箱上缴监督</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支行/运营条线/复核岗</w:t>
            </w:r>
          </w:p>
        </w:tc>
        <w:tc>
          <w:tcPr>
            <w:tcW w:w="443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接上一环节：与经办岗一同接收自助银行清机加钞岗交回的尾箱、废钞信封、吞卡。</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核上一环节：复核后将《自助设备尾箱上缴登记表》提交记账岗记账。</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做本环节：1.监督经办员岗清点现金全过程，核对清点结果与《自助设备尾箱上缴登记表》金额无误。</w:t>
            </w:r>
          </w:p>
          <w:p>
            <w:pPr>
              <w:spacing w:line="320" w:lineRule="atLeast"/>
              <w:rPr>
                <w:rFonts w:hint="eastAsia" w:ascii="宋体" w:cs="宋体"/>
                <w:sz w:val="18"/>
                <w:szCs w:val="18"/>
              </w:rPr>
            </w:pPr>
            <w:r>
              <w:rPr>
                <w:rFonts w:hint="eastAsia" w:ascii="宋体" w:cs="宋体"/>
                <w:sz w:val="18"/>
                <w:szCs w:val="18"/>
              </w:rPr>
              <w:t>2.复核《自助设备尾箱上缴登记表》。</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移下一环节：将</w:t>
            </w:r>
            <w:r>
              <w:rPr>
                <w:rFonts w:ascii="宋_体" w:hAnsi="宋_体" w:eastAsia="宋_体"/>
                <w:sz w:val="18"/>
              </w:rPr>
              <w:t>《自助设备尾箱上缴登记表》交经办岗记账。</w:t>
            </w:r>
          </w:p>
        </w:tc>
        <w:tc>
          <w:tcPr>
            <w:tcW w:w="148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exact"/>
              <w:rPr>
                <w:rFonts w:ascii="宋_体" w:hAnsi="宋_体" w:eastAsia="宋_体"/>
                <w:sz w:val="18"/>
              </w:rPr>
            </w:pPr>
            <w:r>
              <w:rPr>
                <w:rFonts w:ascii="宋_体" w:hAnsi="宋_体" w:eastAsia="宋_体"/>
                <w:sz w:val="18"/>
              </w:rPr>
              <w:t>*自助设备尾箱上缴登记表</w:t>
            </w:r>
          </w:p>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trHeight w:val="4253" w:hRule="atLeast"/>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11</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核对记账</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443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接上一环节：收到复核岗《自助设备尾箱上缴登记表》。</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核上一环节：核对登记表要素齐全完整，核对金额、机构号正确。</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做本环节：1.执行869707金融交易查询，输入ATM现金在途账号“7+机构号+001+10010505”、时间；</w:t>
            </w:r>
          </w:p>
          <w:p>
            <w:pPr>
              <w:spacing w:line="320" w:lineRule="atLeast"/>
              <w:rPr>
                <w:rFonts w:hint="eastAsia" w:ascii="宋体" w:cs="宋体"/>
                <w:sz w:val="18"/>
                <w:szCs w:val="18"/>
              </w:rPr>
            </w:pPr>
            <w:r>
              <w:rPr>
                <w:rFonts w:hint="eastAsia" w:ascii="宋体" w:cs="宋体"/>
                <w:sz w:val="18"/>
                <w:szCs w:val="18"/>
              </w:rPr>
              <w:t>2.查询ATM在途资金明细和余额；</w:t>
            </w:r>
          </w:p>
          <w:p>
            <w:pPr>
              <w:spacing w:line="320" w:lineRule="atLeast"/>
              <w:rPr>
                <w:rFonts w:hint="eastAsia" w:ascii="宋体" w:cs="宋体"/>
                <w:sz w:val="18"/>
                <w:szCs w:val="18"/>
              </w:rPr>
            </w:pPr>
            <w:r>
              <w:rPr>
                <w:rFonts w:hint="eastAsia" w:ascii="宋体" w:cs="宋体"/>
                <w:sz w:val="18"/>
                <w:szCs w:val="18"/>
              </w:rPr>
              <w:t>3.与尾箱清点的现金余额核对；</w:t>
            </w:r>
          </w:p>
          <w:p>
            <w:pPr>
              <w:spacing w:line="320" w:lineRule="atLeast"/>
              <w:rPr>
                <w:rFonts w:hint="eastAsia" w:ascii="宋体" w:cs="宋体"/>
                <w:sz w:val="18"/>
                <w:szCs w:val="18"/>
              </w:rPr>
            </w:pPr>
            <w:r>
              <w:rPr>
                <w:rFonts w:hint="eastAsia" w:ascii="宋体" w:cs="宋体"/>
                <w:sz w:val="18"/>
                <w:szCs w:val="18"/>
              </w:rPr>
              <w:t>4.经主管授权审核后，执行820038现金出入库；</w:t>
            </w:r>
          </w:p>
          <w:p>
            <w:pPr>
              <w:spacing w:line="320" w:lineRule="atLeast"/>
              <w:rPr>
                <w:rFonts w:hint="eastAsia" w:ascii="宋体" w:cs="宋体"/>
                <w:sz w:val="18"/>
                <w:szCs w:val="18"/>
              </w:rPr>
            </w:pPr>
            <w:r>
              <w:rPr>
                <w:rFonts w:hint="eastAsia" w:ascii="宋体" w:cs="宋体"/>
                <w:sz w:val="18"/>
                <w:szCs w:val="18"/>
              </w:rPr>
              <w:t>5.输入ATM现金在途账号“7+机构号+001+10010505”，提示码“XH:资金拨入从ATM在途现金”，对账单摘要“122内部现金收入”“0001现金存款”；输入加钞机具号标明清机。</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1489"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exact"/>
              <w:rPr>
                <w:rFonts w:ascii="宋_体" w:hAnsi="宋_体" w:eastAsia="宋_体"/>
                <w:sz w:val="18"/>
              </w:rPr>
            </w:pPr>
            <w:r>
              <w:rPr>
                <w:rFonts w:ascii="宋_体" w:hAnsi="宋_体" w:eastAsia="宋_体"/>
                <w:sz w:val="18"/>
              </w:rPr>
              <w:t>*自助设备尾箱上缴登记表</w:t>
            </w:r>
          </w:p>
          <w:p/>
        </w:tc>
      </w:tr>
    </w:tbl>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4.4 在行设备清机加钞子流程</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流程概述：本流程适用于在行设备清机加钞业务操作。</w:t>
      </w:r>
    </w:p>
    <w:p>
      <w:pPr>
        <w:jc w:val="center"/>
        <w:rPr>
          <w:rFonts w:hint="eastAsia" w:ascii="微软简仿宋" w:eastAsia="微软简仿宋" w:cs="微软简仿宋"/>
          <w:sz w:val="32"/>
          <w:szCs w:val="32"/>
        </w:rPr>
      </w:pPr>
      <w:r>
        <w:rPr>
          <w:rFonts w:ascii="微 软 简 仿 宋" w:hAnsi="微 软 简 仿 宋" w:eastAsia="微 软 简 仿 宋"/>
          <w:sz w:val="32"/>
        </w:rPr>
        <w:drawing>
          <wp:inline distT="0" distB="0" distL="114300" distR="114300">
            <wp:extent cx="4464050" cy="4554220"/>
            <wp:effectExtent l="0" t="0" r="6350"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4464050" cy="4554220"/>
                    </a:xfrm>
                    <a:prstGeom prst="rect">
                      <a:avLst/>
                    </a:prstGeom>
                    <a:noFill/>
                    <a:ln>
                      <a:noFill/>
                    </a:ln>
                  </pic:spPr>
                </pic:pic>
              </a:graphicData>
            </a:graphic>
          </wp:inline>
        </w:drawing>
      </w:r>
    </w:p>
    <w:tbl>
      <w:tblPr>
        <w:tblStyle w:val="4"/>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0" w:type="dxa"/>
          <w:bottom w:w="0" w:type="dxa"/>
          <w:right w:w="50" w:type="dxa"/>
        </w:tblCellMar>
      </w:tblPr>
      <w:tblGrid>
        <w:gridCol w:w="465"/>
        <w:gridCol w:w="931"/>
        <w:gridCol w:w="931"/>
        <w:gridCol w:w="4871"/>
        <w:gridCol w:w="110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tblHeade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环节编号</w:t>
            </w:r>
          </w:p>
        </w:tc>
        <w:tc>
          <w:tcPr>
            <w:tcW w:w="93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环节名称</w:t>
            </w:r>
          </w:p>
        </w:tc>
        <w:tc>
          <w:tcPr>
            <w:tcW w:w="93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流程岗位</w:t>
            </w:r>
          </w:p>
        </w:tc>
        <w:tc>
          <w:tcPr>
            <w:tcW w:w="487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操作要求</w:t>
            </w:r>
          </w:p>
        </w:tc>
        <w:tc>
          <w:tcPr>
            <w:tcW w:w="1106"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单、证/合同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1</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查询钞箱余额</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487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做本环节：1.执行820017柜员现金流水查询交易；</w:t>
            </w:r>
          </w:p>
          <w:p>
            <w:pPr>
              <w:spacing w:line="320" w:lineRule="atLeast"/>
              <w:rPr>
                <w:rFonts w:hint="eastAsia" w:ascii="宋体" w:cs="宋体"/>
                <w:sz w:val="18"/>
                <w:szCs w:val="18"/>
              </w:rPr>
            </w:pPr>
            <w:r>
              <w:rPr>
                <w:rFonts w:hint="eastAsia" w:ascii="宋体" w:cs="宋体"/>
                <w:sz w:val="18"/>
                <w:szCs w:val="18"/>
              </w:rPr>
              <w:t>2.输入自助设备对应虚拟柜员号及其他输入项查看本网点所属自助设备的钞箱余额；</w:t>
            </w:r>
          </w:p>
          <w:p>
            <w:pPr>
              <w:spacing w:line="320" w:lineRule="atLeast"/>
              <w:rPr>
                <w:rFonts w:hint="eastAsia" w:ascii="宋体" w:cs="宋体"/>
                <w:sz w:val="18"/>
                <w:szCs w:val="18"/>
              </w:rPr>
            </w:pPr>
            <w:r>
              <w:rPr>
                <w:rFonts w:hint="eastAsia" w:ascii="宋体" w:cs="宋体"/>
                <w:sz w:val="18"/>
                <w:szCs w:val="18"/>
              </w:rPr>
              <w:t>3.根据设备余额确定是否清机加钞；</w:t>
            </w:r>
          </w:p>
          <w:p>
            <w:pPr>
              <w:spacing w:line="320" w:lineRule="atLeast"/>
              <w:rPr>
                <w:rFonts w:hint="eastAsia" w:ascii="宋体" w:cs="宋体"/>
                <w:sz w:val="18"/>
                <w:szCs w:val="18"/>
              </w:rPr>
            </w:pPr>
            <w:r>
              <w:rPr>
                <w:rFonts w:hint="eastAsia" w:ascii="宋体" w:cs="宋体"/>
                <w:sz w:val="18"/>
                <w:szCs w:val="18"/>
              </w:rPr>
              <w:t>4.根据设备运行及现金业务量合理匡算加钞限额。</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110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2</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现金出库记账</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487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做本环节：1.执行820038现金出入库；</w:t>
            </w:r>
          </w:p>
          <w:p>
            <w:pPr>
              <w:spacing w:line="320" w:lineRule="atLeast"/>
              <w:rPr>
                <w:rFonts w:hint="eastAsia" w:ascii="宋体" w:cs="宋体"/>
                <w:sz w:val="18"/>
                <w:szCs w:val="18"/>
              </w:rPr>
            </w:pPr>
            <w:r>
              <w:rPr>
                <w:rFonts w:hint="eastAsia" w:ascii="宋体" w:cs="宋体"/>
                <w:sz w:val="18"/>
                <w:szCs w:val="18"/>
              </w:rPr>
              <w:t>2.输入ATM现金在途账号“7+机构号+001+10010505”，提示码“XG:资金拨出到ATM在途现金”，对账单摘要“224内部现金支出”“0002现金取款”；</w:t>
            </w:r>
          </w:p>
          <w:p>
            <w:pPr>
              <w:spacing w:line="320" w:lineRule="atLeast"/>
              <w:rPr>
                <w:rFonts w:hint="eastAsia" w:ascii="宋体" w:cs="宋体"/>
                <w:sz w:val="18"/>
                <w:szCs w:val="18"/>
              </w:rPr>
            </w:pPr>
            <w:r>
              <w:rPr>
                <w:rFonts w:hint="eastAsia" w:ascii="宋体" w:cs="宋体"/>
                <w:sz w:val="18"/>
                <w:szCs w:val="18"/>
              </w:rPr>
              <w:t>3 输入加钞机具号标明加钞，将现金从柜员钱箱转入ATM在途现金。</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移下一环节：交主管岗授权。</w:t>
            </w:r>
          </w:p>
        </w:tc>
        <w:tc>
          <w:tcPr>
            <w:tcW w:w="110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3</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现金出库记账授权</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支行/运营条线/主管岗</w:t>
            </w:r>
          </w:p>
        </w:tc>
        <w:tc>
          <w:tcPr>
            <w:tcW w:w="487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核上一环节：审核支行经办岗现金出库操作准确无误。</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做本环节：对支行经办岗的现金出库操作进行授权。</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移下一环节：完成现金出库授权后交经办岗现金出库配钞。</w:t>
            </w:r>
          </w:p>
        </w:tc>
        <w:tc>
          <w:tcPr>
            <w:tcW w:w="110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4</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现金出库配钞</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487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做本环节：1.执行820400内部账户短查询；</w:t>
            </w:r>
          </w:p>
          <w:p>
            <w:pPr>
              <w:spacing w:line="320" w:lineRule="atLeast"/>
              <w:rPr>
                <w:rFonts w:hint="eastAsia" w:ascii="宋体" w:cs="宋体"/>
                <w:sz w:val="18"/>
                <w:szCs w:val="18"/>
              </w:rPr>
            </w:pPr>
            <w:r>
              <w:rPr>
                <w:rFonts w:hint="eastAsia" w:ascii="宋体" w:cs="宋体"/>
                <w:sz w:val="18"/>
                <w:szCs w:val="18"/>
              </w:rPr>
              <w:t>2.输入ATM现金在途账号“7+机构号+001+10010505”、时间；</w:t>
            </w:r>
          </w:p>
          <w:p>
            <w:pPr>
              <w:spacing w:line="320" w:lineRule="atLeast"/>
              <w:rPr>
                <w:rFonts w:hint="eastAsia" w:ascii="宋体" w:cs="宋体"/>
                <w:sz w:val="18"/>
                <w:szCs w:val="18"/>
              </w:rPr>
            </w:pPr>
            <w:r>
              <w:rPr>
                <w:rFonts w:hint="eastAsia" w:ascii="宋体" w:cs="宋体"/>
                <w:sz w:val="18"/>
                <w:szCs w:val="18"/>
              </w:rPr>
              <w:t>3.查询ATM在途资金余额是否与申请的出库金额一致；</w:t>
            </w:r>
          </w:p>
          <w:p>
            <w:pPr>
              <w:spacing w:line="320" w:lineRule="atLeast"/>
              <w:rPr>
                <w:rFonts w:hint="eastAsia" w:ascii="宋体" w:cs="宋体"/>
                <w:sz w:val="18"/>
                <w:szCs w:val="18"/>
              </w:rPr>
            </w:pPr>
            <w:r>
              <w:rPr>
                <w:rFonts w:hint="eastAsia" w:ascii="宋体" w:cs="宋体"/>
                <w:sz w:val="18"/>
                <w:szCs w:val="18"/>
              </w:rPr>
              <w:t>4.根据配钞要求，对自助设备钞箱逐个按金额、券别进行配钞；</w:t>
            </w:r>
          </w:p>
          <w:p>
            <w:pPr>
              <w:spacing w:line="320" w:lineRule="atLeast"/>
              <w:rPr>
                <w:rFonts w:hint="eastAsia" w:ascii="宋体" w:cs="宋体"/>
                <w:sz w:val="18"/>
                <w:szCs w:val="18"/>
              </w:rPr>
            </w:pPr>
            <w:r>
              <w:rPr>
                <w:rFonts w:hint="eastAsia" w:ascii="宋体" w:cs="宋体"/>
                <w:sz w:val="18"/>
                <w:szCs w:val="18"/>
              </w:rPr>
              <w:t>5.在监控下通过清分机清点现金，记录冠字号码备查；</w:t>
            </w:r>
          </w:p>
          <w:p>
            <w:pPr>
              <w:spacing w:line="320" w:lineRule="atLeast"/>
              <w:rPr>
                <w:rFonts w:hint="eastAsia" w:ascii="宋体" w:cs="宋体"/>
                <w:sz w:val="18"/>
                <w:szCs w:val="18"/>
              </w:rPr>
            </w:pPr>
            <w:r>
              <w:rPr>
                <w:rFonts w:hint="eastAsia" w:ascii="宋体" w:cs="宋体"/>
                <w:sz w:val="18"/>
                <w:szCs w:val="18"/>
              </w:rPr>
              <w:t>6.将款项正确放入自助设备备用钞箱，核对钞箱类别、加钞金额；</w:t>
            </w:r>
          </w:p>
          <w:p>
            <w:pPr>
              <w:spacing w:line="320" w:lineRule="atLeast"/>
              <w:rPr>
                <w:rFonts w:hint="eastAsia" w:ascii="宋体" w:cs="宋体"/>
                <w:sz w:val="18"/>
                <w:szCs w:val="18"/>
              </w:rPr>
            </w:pPr>
            <w:r>
              <w:rPr>
                <w:rFonts w:hint="eastAsia" w:ascii="宋体" w:cs="宋体"/>
                <w:sz w:val="18"/>
                <w:szCs w:val="18"/>
              </w:rPr>
              <w:t>7.与钞箱钥匙保管人、复核岗一同锁箱。</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110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5</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现金出库配钞复核</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支行/运营条线/复核岗</w:t>
            </w:r>
          </w:p>
        </w:tc>
        <w:tc>
          <w:tcPr>
            <w:tcW w:w="487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做本环节：1.复核经办岗出库配钞操作，监督清点现金全过程，核对清分机清点结果与申请出库金额无误。</w:t>
            </w:r>
          </w:p>
          <w:p>
            <w:pPr>
              <w:spacing w:line="320" w:lineRule="atLeast"/>
              <w:rPr>
                <w:rFonts w:hint="eastAsia" w:ascii="宋体" w:cs="宋体"/>
                <w:sz w:val="18"/>
                <w:szCs w:val="18"/>
              </w:rPr>
            </w:pPr>
            <w:r>
              <w:rPr>
                <w:rFonts w:hint="eastAsia" w:ascii="宋体" w:cs="宋体"/>
                <w:sz w:val="18"/>
                <w:szCs w:val="18"/>
              </w:rPr>
              <w:t>2、与钞箱钥匙保管人、经办岗一同锁箱。</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110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6</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清机加钞操作</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487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做本环节：1.打开自助设备电子柜将自助设备从工作状态转换到维护状态；</w:t>
            </w:r>
          </w:p>
          <w:p>
            <w:pPr>
              <w:spacing w:line="320" w:lineRule="atLeast"/>
              <w:rPr>
                <w:rFonts w:hint="eastAsia" w:ascii="宋体" w:cs="宋体"/>
                <w:sz w:val="18"/>
                <w:szCs w:val="18"/>
              </w:rPr>
            </w:pPr>
            <w:r>
              <w:rPr>
                <w:rFonts w:hint="eastAsia" w:ascii="宋体" w:cs="宋体"/>
                <w:sz w:val="18"/>
                <w:szCs w:val="18"/>
              </w:rPr>
              <w:t>2.按系统提示进行上周期交易的结账，打印《设备汇总表》；</w:t>
            </w:r>
          </w:p>
          <w:p>
            <w:pPr>
              <w:spacing w:line="320" w:lineRule="atLeast"/>
              <w:rPr>
                <w:rFonts w:hint="eastAsia" w:ascii="宋体" w:cs="宋体"/>
                <w:sz w:val="18"/>
                <w:szCs w:val="18"/>
              </w:rPr>
            </w:pPr>
            <w:r>
              <w:rPr>
                <w:rFonts w:hint="eastAsia" w:ascii="宋体" w:cs="宋体"/>
                <w:sz w:val="18"/>
                <w:szCs w:val="18"/>
              </w:rPr>
              <w:t>3.按照系统提示进行前后台对账交易，并打印对账凭条，确认前后台钞箱余额一致；</w:t>
            </w:r>
          </w:p>
          <w:p>
            <w:pPr>
              <w:spacing w:line="320" w:lineRule="atLeast"/>
              <w:rPr>
                <w:rFonts w:hint="eastAsia" w:ascii="宋体" w:cs="宋体"/>
                <w:sz w:val="18"/>
                <w:szCs w:val="18"/>
              </w:rPr>
            </w:pPr>
            <w:r>
              <w:rPr>
                <w:rFonts w:hint="eastAsia" w:ascii="宋体" w:cs="宋体"/>
                <w:sz w:val="18"/>
                <w:szCs w:val="18"/>
              </w:rPr>
              <w:t>4.按照系统提示进行清机交易，并打印凭条；</w:t>
            </w:r>
          </w:p>
          <w:p>
            <w:pPr>
              <w:spacing w:line="320" w:lineRule="atLeast"/>
              <w:rPr>
                <w:rFonts w:hint="eastAsia" w:ascii="宋体" w:cs="宋体"/>
                <w:sz w:val="18"/>
                <w:szCs w:val="18"/>
              </w:rPr>
            </w:pPr>
            <w:r>
              <w:rPr>
                <w:rFonts w:hint="eastAsia" w:ascii="宋体" w:cs="宋体"/>
                <w:sz w:val="18"/>
                <w:szCs w:val="18"/>
              </w:rPr>
              <w:t>5.查看是否有吞卡，若有，则将吞卡取出，装入信封中进行密封，与复核岗在信封封口处共同签章确认；</w:t>
            </w:r>
          </w:p>
          <w:p>
            <w:pPr>
              <w:spacing w:line="320" w:lineRule="atLeast"/>
              <w:rPr>
                <w:rFonts w:hint="eastAsia" w:ascii="宋体" w:cs="宋体"/>
                <w:sz w:val="18"/>
                <w:szCs w:val="18"/>
              </w:rPr>
            </w:pPr>
            <w:r>
              <w:rPr>
                <w:rFonts w:hint="eastAsia" w:ascii="宋体" w:cs="宋体"/>
                <w:sz w:val="18"/>
                <w:szCs w:val="18"/>
              </w:rPr>
              <w:t>6.与复核岗共同开启自助设备保险柜；</w:t>
            </w:r>
          </w:p>
          <w:p>
            <w:pPr>
              <w:spacing w:line="320" w:lineRule="atLeast"/>
              <w:rPr>
                <w:rFonts w:hint="eastAsia" w:ascii="宋体" w:cs="宋体"/>
                <w:sz w:val="18"/>
                <w:szCs w:val="18"/>
              </w:rPr>
            </w:pPr>
            <w:r>
              <w:rPr>
                <w:rFonts w:hint="eastAsia" w:ascii="宋体" w:cs="宋体"/>
                <w:sz w:val="18"/>
                <w:szCs w:val="18"/>
              </w:rPr>
              <w:t>7.采用更换备用钞箱方式取出钞箱，将新钞箱插入指定位置，推放到位；</w:t>
            </w:r>
          </w:p>
          <w:p>
            <w:pPr>
              <w:spacing w:line="320" w:lineRule="atLeast"/>
              <w:rPr>
                <w:rFonts w:hint="eastAsia" w:ascii="宋体" w:cs="宋体"/>
                <w:sz w:val="18"/>
                <w:szCs w:val="18"/>
              </w:rPr>
            </w:pPr>
            <w:r>
              <w:rPr>
                <w:rFonts w:hint="eastAsia" w:ascii="宋体" w:cs="宋体"/>
                <w:sz w:val="18"/>
                <w:szCs w:val="18"/>
              </w:rPr>
              <w:t>8.如不更换备用废钞箱，则与钞箱钥匙保管人、复核岗在清机现场一同开启废钞箱，将废钞箱内所有现金装入专用信封，密封并在信封上注明设备编号、签字；</w:t>
            </w:r>
          </w:p>
          <w:p>
            <w:pPr>
              <w:spacing w:line="320" w:lineRule="atLeast"/>
              <w:rPr>
                <w:rFonts w:hint="eastAsia" w:ascii="宋体" w:cs="宋体"/>
                <w:sz w:val="18"/>
                <w:szCs w:val="18"/>
              </w:rPr>
            </w:pPr>
            <w:r>
              <w:rPr>
                <w:rFonts w:hint="eastAsia" w:ascii="宋体" w:cs="宋体"/>
                <w:sz w:val="18"/>
                <w:szCs w:val="18"/>
              </w:rPr>
              <w:t>9.进入系统配钞界面，按系统提示输入各钞箱券别、张数、金额，完成配钞操作，输入加钞总金额，打印《设备汇总表》；</w:t>
            </w:r>
          </w:p>
          <w:p>
            <w:pPr>
              <w:spacing w:line="320" w:lineRule="atLeast"/>
              <w:rPr>
                <w:rFonts w:hint="eastAsia" w:ascii="宋体" w:cs="宋体"/>
                <w:sz w:val="18"/>
                <w:szCs w:val="18"/>
              </w:rPr>
            </w:pPr>
            <w:r>
              <w:rPr>
                <w:rFonts w:hint="eastAsia" w:ascii="宋体" w:cs="宋体"/>
                <w:sz w:val="18"/>
                <w:szCs w:val="18"/>
              </w:rPr>
              <w:t>10.按照系统提示进行前后台对账交易，并打印对账凭条，确保前后台钞箱余额一致；</w:t>
            </w:r>
          </w:p>
          <w:p>
            <w:pPr>
              <w:spacing w:line="320" w:lineRule="atLeast"/>
              <w:rPr>
                <w:rFonts w:hint="eastAsia" w:ascii="宋体" w:cs="宋体"/>
                <w:sz w:val="18"/>
                <w:szCs w:val="18"/>
              </w:rPr>
            </w:pPr>
            <w:r>
              <w:rPr>
                <w:rFonts w:hint="eastAsia" w:ascii="宋体" w:cs="宋体"/>
                <w:sz w:val="18"/>
                <w:szCs w:val="18"/>
              </w:rPr>
              <w:t>11.按系统提示进行设备硬件自检，并检查凭条纸等的使用情况，以确保设备正常对外营业；</w:t>
            </w:r>
          </w:p>
          <w:p>
            <w:pPr>
              <w:spacing w:line="320" w:lineRule="atLeast"/>
              <w:rPr>
                <w:rFonts w:hint="eastAsia" w:ascii="宋体" w:cs="宋体"/>
                <w:sz w:val="18"/>
                <w:szCs w:val="18"/>
              </w:rPr>
            </w:pPr>
            <w:r>
              <w:rPr>
                <w:rFonts w:hint="eastAsia" w:ascii="宋体" w:cs="宋体"/>
                <w:sz w:val="18"/>
                <w:szCs w:val="18"/>
              </w:rPr>
              <w:t>12.将自助设备从维护状态转换到工作状态，关闭自助设备电子柜；</w:t>
            </w:r>
          </w:p>
          <w:p>
            <w:pPr>
              <w:spacing w:line="320" w:lineRule="atLeast"/>
              <w:rPr>
                <w:rFonts w:hint="eastAsia" w:ascii="宋体" w:cs="宋体"/>
                <w:sz w:val="18"/>
                <w:szCs w:val="18"/>
              </w:rPr>
            </w:pPr>
            <w:r>
              <w:rPr>
                <w:rFonts w:hint="eastAsia" w:ascii="宋体" w:cs="宋体"/>
                <w:sz w:val="18"/>
                <w:szCs w:val="18"/>
              </w:rPr>
              <w:t>13.清机加钞全过程应在监控下完成；</w:t>
            </w:r>
          </w:p>
          <w:p>
            <w:pPr>
              <w:spacing w:line="320" w:lineRule="atLeast"/>
              <w:rPr>
                <w:rFonts w:hint="eastAsia" w:ascii="宋体" w:cs="宋体"/>
                <w:sz w:val="18"/>
                <w:szCs w:val="18"/>
              </w:rPr>
            </w:pPr>
            <w:r>
              <w:rPr>
                <w:rFonts w:hint="eastAsia" w:ascii="宋体" w:cs="宋体"/>
                <w:sz w:val="18"/>
                <w:szCs w:val="18"/>
              </w:rPr>
              <w:t xml:space="preserve">14.当日加钞完毕后记录设备编号、钞箱编号、是否有废钞信封等，将尾箱、废钞信封、吞卡带回核算机构柜台内。 </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110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7</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清机加钞操作监督</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支行/运营条线/复核岗</w:t>
            </w:r>
          </w:p>
        </w:tc>
        <w:tc>
          <w:tcPr>
            <w:tcW w:w="487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做本环节：1.与经办岗共同开启自助设备保险柜；</w:t>
            </w:r>
          </w:p>
          <w:p>
            <w:pPr>
              <w:spacing w:line="320" w:lineRule="atLeast"/>
              <w:rPr>
                <w:rFonts w:hint="eastAsia" w:ascii="宋体" w:cs="宋体"/>
                <w:sz w:val="18"/>
                <w:szCs w:val="18"/>
              </w:rPr>
            </w:pPr>
            <w:r>
              <w:rPr>
                <w:rFonts w:hint="eastAsia" w:ascii="宋体" w:cs="宋体"/>
                <w:sz w:val="18"/>
                <w:szCs w:val="18"/>
              </w:rPr>
              <w:t>2.若有吞卡，监督经办岗将吞卡取出，装入信封中进行密封，并与经办岗在信封封口处签章确认；</w:t>
            </w:r>
          </w:p>
          <w:p>
            <w:pPr>
              <w:spacing w:line="320" w:lineRule="atLeast"/>
              <w:rPr>
                <w:rFonts w:hint="eastAsia" w:ascii="宋体" w:cs="宋体"/>
                <w:sz w:val="18"/>
                <w:szCs w:val="18"/>
              </w:rPr>
            </w:pPr>
            <w:r>
              <w:rPr>
                <w:rFonts w:hint="eastAsia" w:ascii="宋体" w:cs="宋体"/>
                <w:sz w:val="18"/>
                <w:szCs w:val="18"/>
              </w:rPr>
              <w:t>3.监督经办岗将废钞箱内所有现金装入专用信封密封，与经办岗一同在信封上签字；</w:t>
            </w:r>
          </w:p>
          <w:p>
            <w:pPr>
              <w:spacing w:line="320" w:lineRule="atLeast"/>
              <w:rPr>
                <w:rFonts w:hint="eastAsia" w:ascii="宋体" w:cs="宋体"/>
                <w:sz w:val="18"/>
                <w:szCs w:val="18"/>
              </w:rPr>
            </w:pPr>
            <w:r>
              <w:rPr>
                <w:rFonts w:hint="eastAsia" w:ascii="宋体" w:cs="宋体"/>
                <w:sz w:val="18"/>
                <w:szCs w:val="18"/>
              </w:rPr>
              <w:t>4.对经办岗更换钞箱、配钞等操作进行监督；</w:t>
            </w:r>
          </w:p>
          <w:p>
            <w:pPr>
              <w:spacing w:line="320" w:lineRule="atLeast"/>
              <w:rPr>
                <w:rFonts w:hint="eastAsia" w:ascii="宋体" w:cs="宋体"/>
                <w:sz w:val="18"/>
                <w:szCs w:val="18"/>
              </w:rPr>
            </w:pPr>
            <w:r>
              <w:rPr>
                <w:rFonts w:hint="eastAsia" w:ascii="宋体" w:cs="宋体"/>
                <w:sz w:val="18"/>
                <w:szCs w:val="18"/>
              </w:rPr>
              <w:t>5.待钞箱更换完毕后，关闭保险柜门；</w:t>
            </w:r>
          </w:p>
          <w:p>
            <w:pPr>
              <w:spacing w:line="320" w:lineRule="atLeast"/>
              <w:rPr>
                <w:rFonts w:hint="eastAsia" w:ascii="宋体" w:cs="宋体"/>
                <w:sz w:val="18"/>
                <w:szCs w:val="18"/>
              </w:rPr>
            </w:pPr>
            <w:r>
              <w:rPr>
                <w:rFonts w:hint="eastAsia" w:ascii="宋体" w:cs="宋体"/>
                <w:sz w:val="18"/>
                <w:szCs w:val="18"/>
              </w:rPr>
              <w:t>6.与经办岗一同将尾箱、废钞信封、吞卡带回支行柜台内。</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110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8</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清点尾箱</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487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做本环节：1.填写《柜面重要事项登记簿》；</w:t>
            </w:r>
          </w:p>
          <w:p>
            <w:pPr>
              <w:spacing w:line="320" w:lineRule="atLeast"/>
              <w:rPr>
                <w:rFonts w:hint="eastAsia" w:ascii="宋体" w:cs="宋体"/>
                <w:sz w:val="18"/>
                <w:szCs w:val="18"/>
              </w:rPr>
            </w:pPr>
            <w:r>
              <w:rPr>
                <w:rFonts w:hint="eastAsia" w:ascii="宋体" w:cs="宋体"/>
                <w:sz w:val="18"/>
                <w:szCs w:val="18"/>
              </w:rPr>
              <w:t>2.在监控下与钞箱钥匙保管人、复核岗一同开启钞箱、废钞信封，取出现金并清点；</w:t>
            </w:r>
          </w:p>
          <w:p>
            <w:pPr>
              <w:spacing w:line="320" w:lineRule="atLeast"/>
              <w:rPr>
                <w:rFonts w:hint="eastAsia" w:ascii="宋体" w:cs="宋体"/>
                <w:sz w:val="18"/>
                <w:szCs w:val="18"/>
              </w:rPr>
            </w:pPr>
            <w:r>
              <w:rPr>
                <w:rFonts w:hint="eastAsia" w:ascii="宋体" w:cs="宋体"/>
                <w:sz w:val="18"/>
                <w:szCs w:val="18"/>
              </w:rPr>
              <w:t>3.核对打印流水记录、尾箱现金及系统中设备下的金额一致。</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110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9</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清点尾箱监督</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支行/运营条线/复核岗</w:t>
            </w:r>
          </w:p>
        </w:tc>
        <w:tc>
          <w:tcPr>
            <w:tcW w:w="487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核上一环节：复核经办岗尾箱上缴操作。</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做本环节：监督经办岗清点尾箱现金、废钞全过程；核对尾箱现金及系统中设备下的金额一致。</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110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10</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核对记账</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487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做本环节：1.执行869707金融交易查询，输入ATM现金在途账号“7+机构号+001+10010505”、时间；</w:t>
            </w:r>
          </w:p>
          <w:p>
            <w:pPr>
              <w:spacing w:line="320" w:lineRule="atLeast"/>
              <w:rPr>
                <w:rFonts w:hint="eastAsia" w:ascii="宋体" w:cs="宋体"/>
                <w:sz w:val="18"/>
                <w:szCs w:val="18"/>
              </w:rPr>
            </w:pPr>
            <w:r>
              <w:rPr>
                <w:rFonts w:hint="eastAsia" w:ascii="宋体" w:cs="宋体"/>
                <w:sz w:val="18"/>
                <w:szCs w:val="18"/>
              </w:rPr>
              <w:t>2.查询ATM在途资金明细和余额；</w:t>
            </w:r>
          </w:p>
          <w:p>
            <w:pPr>
              <w:spacing w:line="320" w:lineRule="atLeast"/>
              <w:rPr>
                <w:rFonts w:hint="eastAsia" w:ascii="宋体" w:cs="宋体"/>
                <w:sz w:val="18"/>
                <w:szCs w:val="18"/>
              </w:rPr>
            </w:pPr>
            <w:r>
              <w:rPr>
                <w:rFonts w:hint="eastAsia" w:ascii="宋体" w:cs="宋体"/>
                <w:sz w:val="18"/>
                <w:szCs w:val="18"/>
              </w:rPr>
              <w:t>3.与尾箱清点的现金余额核对；</w:t>
            </w:r>
          </w:p>
          <w:p>
            <w:pPr>
              <w:spacing w:line="320" w:lineRule="atLeast"/>
              <w:rPr>
                <w:rFonts w:hint="eastAsia" w:ascii="宋体" w:cs="宋体"/>
                <w:sz w:val="18"/>
                <w:szCs w:val="18"/>
              </w:rPr>
            </w:pPr>
            <w:r>
              <w:rPr>
                <w:rFonts w:hint="eastAsia" w:ascii="宋体" w:cs="宋体"/>
                <w:sz w:val="18"/>
                <w:szCs w:val="18"/>
              </w:rPr>
              <w:t>4.经主管授权审核后，执行820038现金出入库；</w:t>
            </w:r>
          </w:p>
          <w:p>
            <w:pPr>
              <w:spacing w:line="320" w:lineRule="atLeast"/>
              <w:rPr>
                <w:rFonts w:hint="eastAsia" w:ascii="宋体" w:cs="宋体"/>
                <w:sz w:val="18"/>
                <w:szCs w:val="18"/>
              </w:rPr>
            </w:pPr>
            <w:r>
              <w:rPr>
                <w:rFonts w:hint="eastAsia" w:ascii="宋体" w:cs="宋体"/>
                <w:sz w:val="18"/>
                <w:szCs w:val="18"/>
              </w:rPr>
              <w:t>5.输入ATM现金在途账号“7+机构号+001+10010505”，提示码“XH:资金拨入从ATM在途现金”，对账单摘要“122内部现金收入”“0001现金存款”，输入加钞机具号标明清机；</w:t>
            </w:r>
          </w:p>
          <w:p>
            <w:pPr>
              <w:spacing w:line="320" w:lineRule="atLeast"/>
              <w:rPr>
                <w:rFonts w:hint="eastAsia" w:ascii="宋体" w:cs="宋体"/>
                <w:sz w:val="18"/>
                <w:szCs w:val="18"/>
              </w:rPr>
            </w:pPr>
            <w:r>
              <w:rPr>
                <w:rFonts w:hint="eastAsia" w:ascii="宋体" w:cs="宋体"/>
                <w:sz w:val="18"/>
                <w:szCs w:val="18"/>
              </w:rPr>
              <w:t>6.若影像系统中ATM在途资金和现金不符，需及时报告主管，查找原因，自助设备发生的长短款按要求登记调账。</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1106"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bl>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4.5 吞卡处理子流程</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流程概述：本流程适用于客户领取自助设备吞卡的操作。</w:t>
      </w:r>
    </w:p>
    <w:p>
      <w:pPr>
        <w:jc w:val="center"/>
        <w:rPr>
          <w:rFonts w:hint="eastAsia" w:ascii="微软简仿宋" w:eastAsia="微软简仿宋" w:cs="微软简仿宋"/>
          <w:sz w:val="32"/>
          <w:szCs w:val="32"/>
        </w:rPr>
      </w:pPr>
      <w:r>
        <w:rPr>
          <w:rFonts w:ascii="微 软 简 仿 宋" w:hAnsi="微 软 简 仿 宋" w:eastAsia="微 软 简 仿 宋"/>
          <w:sz w:val="32"/>
        </w:rPr>
        <w:drawing>
          <wp:inline distT="0" distB="0" distL="114300" distR="114300">
            <wp:extent cx="4679950" cy="4232910"/>
            <wp:effectExtent l="0" t="0" r="635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679950" cy="4232910"/>
                    </a:xfrm>
                    <a:prstGeom prst="rect">
                      <a:avLst/>
                    </a:prstGeom>
                    <a:noFill/>
                    <a:ln>
                      <a:noFill/>
                    </a:ln>
                  </pic:spPr>
                </pic:pic>
              </a:graphicData>
            </a:graphic>
          </wp:inline>
        </w:drawing>
      </w:r>
    </w:p>
    <w:tbl>
      <w:tblPr>
        <w:tblStyle w:val="4"/>
        <w:tblW w:w="0" w:type="auto"/>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0" w:type="dxa"/>
          <w:bottom w:w="0" w:type="dxa"/>
          <w:right w:w="50" w:type="dxa"/>
        </w:tblCellMar>
      </w:tblPr>
      <w:tblGrid>
        <w:gridCol w:w="465"/>
        <w:gridCol w:w="931"/>
        <w:gridCol w:w="931"/>
        <w:gridCol w:w="5155"/>
        <w:gridCol w:w="8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tblHeade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环节编号</w:t>
            </w:r>
          </w:p>
        </w:tc>
        <w:tc>
          <w:tcPr>
            <w:tcW w:w="93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环节名称</w:t>
            </w:r>
          </w:p>
        </w:tc>
        <w:tc>
          <w:tcPr>
            <w:tcW w:w="931"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流程岗位</w:t>
            </w:r>
          </w:p>
        </w:tc>
        <w:tc>
          <w:tcPr>
            <w:tcW w:w="5155"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操作要求</w:t>
            </w:r>
          </w:p>
        </w:tc>
        <w:tc>
          <w:tcPr>
            <w:tcW w:w="812" w:type="dxa"/>
            <w:tcBorders>
              <w:top w:val="single" w:color="000000" w:sz="4" w:space="0"/>
              <w:left w:val="single" w:color="000000" w:sz="4" w:space="0"/>
              <w:bottom w:val="single" w:color="000000" w:sz="4" w:space="0"/>
              <w:right w:val="single" w:color="000000" w:sz="4" w:space="0"/>
            </w:tcBorders>
            <w:shd w:val="clear" w:color="auto" w:fill="CCCCCC"/>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b/>
                <w:sz w:val="18"/>
                <w:szCs w:val="18"/>
              </w:rPr>
              <w:t>单、证/合同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1</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受理客户领卡申请</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515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接上一环节：受理客户到营业机构提出的吞卡领取申请。</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做本环节：详细询问客户吞卡情况，记录客户提供的吞卡时间、卡片信息。</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812"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2</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受理客户领卡申请</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总行/运营条线/客服代表</w:t>
            </w:r>
          </w:p>
        </w:tc>
        <w:tc>
          <w:tcPr>
            <w:tcW w:w="515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接上一环节：受理客户通过95577客服电话提出的吞卡领取申请。</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做本环节：详细询问客户吞卡情况，记录客户提供的卡片信息。</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移下一环节：生成工单交分行信息联络岗。</w:t>
            </w:r>
          </w:p>
        </w:tc>
        <w:tc>
          <w:tcPr>
            <w:tcW w:w="812"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3</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派发工单</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 xml:space="preserve">分行/运营条线/客服联络员 </w:t>
            </w:r>
          </w:p>
        </w:tc>
        <w:tc>
          <w:tcPr>
            <w:tcW w:w="515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做本环节：1.收到总行客服代表发来的吞卡工单，确认吞卡地点、吞卡时间、卡片信息完整有效；</w:t>
            </w:r>
          </w:p>
          <w:p>
            <w:pPr>
              <w:spacing w:line="320" w:lineRule="atLeast"/>
              <w:rPr>
                <w:rFonts w:hint="eastAsia" w:ascii="宋体" w:cs="宋体"/>
                <w:sz w:val="18"/>
                <w:szCs w:val="18"/>
              </w:rPr>
            </w:pPr>
            <w:r>
              <w:rPr>
                <w:rFonts w:hint="eastAsia" w:ascii="宋体" w:cs="宋体"/>
                <w:sz w:val="18"/>
                <w:szCs w:val="18"/>
              </w:rPr>
              <w:t>2.按照吞卡设备对应管理机构派发工单。</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移下一环节：在行设备吞没卡工单派发至自助设备所属营业机构经办岗；离行设备吞没卡工单派发至分行运营管理部门清机加钞岗。</w:t>
            </w:r>
          </w:p>
        </w:tc>
        <w:tc>
          <w:tcPr>
            <w:tcW w:w="812"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4</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取回吞卡</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515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做本环节：1.吞没卡应由双人共同取出，装入信封中进行密封保管，并由双人在信封封口处签章确认；</w:t>
            </w:r>
          </w:p>
          <w:p>
            <w:pPr>
              <w:spacing w:line="320" w:lineRule="atLeast"/>
              <w:rPr>
                <w:rFonts w:hint="eastAsia" w:ascii="宋体" w:cs="宋体"/>
                <w:sz w:val="18"/>
                <w:szCs w:val="18"/>
              </w:rPr>
            </w:pPr>
            <w:r>
              <w:rPr>
                <w:rFonts w:hint="eastAsia" w:ascii="宋体" w:cs="宋体"/>
                <w:sz w:val="18"/>
                <w:szCs w:val="18"/>
              </w:rPr>
              <w:t>2.取出吞卡后，应在当天将吞卡交给营业机构吞卡处理人员；</w:t>
            </w:r>
          </w:p>
          <w:p>
            <w:pPr>
              <w:spacing w:line="320" w:lineRule="atLeast"/>
              <w:rPr>
                <w:rFonts w:hint="eastAsia" w:ascii="宋体" w:cs="宋体"/>
                <w:sz w:val="18"/>
                <w:szCs w:val="18"/>
              </w:rPr>
            </w:pPr>
            <w:r>
              <w:rPr>
                <w:rFonts w:hint="eastAsia" w:ascii="宋体" w:cs="宋体"/>
                <w:sz w:val="18"/>
                <w:szCs w:val="18"/>
              </w:rPr>
              <w:t xml:space="preserve">3.吞卡处理人员收到吞卡时，查看吞没卡信封的密封及双人签章等情况，并在《柜面重要事项登记簿》上进行登记，办理吞卡交接； </w:t>
            </w:r>
          </w:p>
          <w:p>
            <w:pPr>
              <w:spacing w:line="320" w:lineRule="atLeast"/>
              <w:rPr>
                <w:rFonts w:hint="eastAsia" w:ascii="宋体" w:cs="宋体"/>
                <w:sz w:val="18"/>
                <w:szCs w:val="18"/>
              </w:rPr>
            </w:pPr>
            <w:r>
              <w:rPr>
                <w:rFonts w:hint="eastAsia" w:ascii="宋体" w:cs="宋体"/>
                <w:sz w:val="18"/>
                <w:szCs w:val="18"/>
              </w:rPr>
              <w:t>4.吞卡交接过程应在实时监控下完成。</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812"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5</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取回吞卡</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分行/运营条线/清机加钞岗</w:t>
            </w:r>
          </w:p>
        </w:tc>
        <w:tc>
          <w:tcPr>
            <w:tcW w:w="515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做本环节：1.吞没卡应由双人共同取出，装入信封中进行密封保管，并由双人在信封封口处签章确认；</w:t>
            </w:r>
          </w:p>
          <w:p>
            <w:pPr>
              <w:spacing w:line="320" w:lineRule="atLeast"/>
              <w:rPr>
                <w:rFonts w:hint="eastAsia" w:ascii="宋体" w:cs="宋体"/>
                <w:sz w:val="18"/>
                <w:szCs w:val="18"/>
              </w:rPr>
            </w:pPr>
            <w:r>
              <w:rPr>
                <w:rFonts w:hint="eastAsia" w:ascii="宋体" w:cs="宋体"/>
                <w:sz w:val="18"/>
                <w:szCs w:val="18"/>
              </w:rPr>
              <w:t>2.取出吞卡后，应在当天将吞卡交给营业网点吞卡处理人员；</w:t>
            </w:r>
          </w:p>
          <w:p>
            <w:pPr>
              <w:spacing w:line="320" w:lineRule="atLeast"/>
              <w:rPr>
                <w:rFonts w:hint="eastAsia" w:ascii="宋体" w:cs="宋体"/>
                <w:sz w:val="18"/>
                <w:szCs w:val="18"/>
              </w:rPr>
            </w:pPr>
            <w:r>
              <w:rPr>
                <w:rFonts w:hint="eastAsia" w:ascii="宋体" w:cs="宋体"/>
                <w:sz w:val="18"/>
                <w:szCs w:val="18"/>
              </w:rPr>
              <w:t xml:space="preserve">3.吞卡处理人员收到吞卡时，查看吞没卡信封的密封及双人签章等情况，并在《柜面重要事项登记簿》上进行登记，办理吞卡交接； </w:t>
            </w:r>
          </w:p>
          <w:p>
            <w:pPr>
              <w:spacing w:line="320" w:lineRule="atLeast"/>
              <w:rPr>
                <w:rFonts w:hint="eastAsia" w:ascii="宋体" w:cs="宋体"/>
                <w:sz w:val="18"/>
                <w:szCs w:val="18"/>
              </w:rPr>
            </w:pPr>
            <w:r>
              <w:rPr>
                <w:rFonts w:hint="eastAsia" w:ascii="宋体" w:cs="宋体"/>
                <w:sz w:val="18"/>
                <w:szCs w:val="18"/>
              </w:rPr>
              <w:t>4.吞卡交接过程应确保在实时监控下完成。</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移下一环节：将卡片及吞卡原因信息交支行经办岗。</w:t>
            </w:r>
          </w:p>
        </w:tc>
        <w:tc>
          <w:tcPr>
            <w:tcW w:w="812"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6</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通知客户领卡</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515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做本环节：1、对于从自助设备取回的本行卡，应根据吞卡业务工单或查询相关客户信息及时通知持卡人领卡；</w:t>
            </w:r>
          </w:p>
          <w:p>
            <w:pPr>
              <w:spacing w:line="320" w:lineRule="atLeast"/>
              <w:rPr>
                <w:rFonts w:hint="eastAsia" w:ascii="宋体" w:cs="宋体"/>
                <w:sz w:val="18"/>
                <w:szCs w:val="18"/>
              </w:rPr>
            </w:pPr>
            <w:r>
              <w:rPr>
                <w:rFonts w:hint="eastAsia" w:ascii="宋体" w:cs="宋体"/>
                <w:sz w:val="18"/>
                <w:szCs w:val="18"/>
              </w:rPr>
              <w:t>2、对于他行卡和外卡应根据吞卡业务工单及时通知持卡人领卡；</w:t>
            </w:r>
          </w:p>
          <w:p>
            <w:pPr>
              <w:spacing w:line="320" w:lineRule="atLeast"/>
              <w:rPr>
                <w:rFonts w:hint="eastAsia" w:ascii="宋体" w:cs="宋体"/>
                <w:sz w:val="18"/>
                <w:szCs w:val="18"/>
              </w:rPr>
            </w:pPr>
            <w:r>
              <w:rPr>
                <w:rFonts w:hint="eastAsia" w:ascii="宋体" w:cs="宋体"/>
                <w:sz w:val="18"/>
                <w:szCs w:val="18"/>
              </w:rPr>
              <w:t>3、因发卡行指令而被吞的卡，一律不予返还。</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812"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0" w:type="dxa"/>
            <w:bottom w:w="0" w:type="dxa"/>
            <w:right w:w="50" w:type="dxa"/>
          </w:tblCellMar>
        </w:tblPrEx>
        <w:trPr>
          <w:jc w:val="center"/>
        </w:trPr>
        <w:tc>
          <w:tcPr>
            <w:tcW w:w="46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7</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客户领卡</w:t>
            </w:r>
          </w:p>
        </w:tc>
        <w:tc>
          <w:tcPr>
            <w:tcW w:w="931"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center"/>
          </w:tcPr>
          <w:p>
            <w:pPr>
              <w:spacing w:line="320" w:lineRule="atLeast"/>
              <w:jc w:val="center"/>
              <w:rPr>
                <w:rFonts w:hint="eastAsia" w:ascii="宋体" w:cs="宋体"/>
                <w:sz w:val="18"/>
                <w:szCs w:val="18"/>
              </w:rPr>
            </w:pPr>
            <w:r>
              <w:rPr>
                <w:rFonts w:hint="eastAsia" w:ascii="宋体" w:cs="宋体"/>
                <w:sz w:val="18"/>
                <w:szCs w:val="18"/>
              </w:rPr>
              <w:t>支行/运营条线/经办岗</w:t>
            </w:r>
          </w:p>
        </w:tc>
        <w:tc>
          <w:tcPr>
            <w:tcW w:w="5155"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接上一环节：无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核上一环节：无</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做本环节：1.营业机构吞卡处理人员对于从自助设备取回的本行卡，应根据吞卡业务工单或查询相关客户信息及时通知持卡人领卡；对于他行卡和外卡应根据吞卡业务工单及时通知持卡人领卡。因发卡行指令而被吞的卡，一律不予返还。</w:t>
            </w:r>
          </w:p>
          <w:p>
            <w:pPr>
              <w:spacing w:line="320" w:lineRule="atLeast"/>
              <w:rPr>
                <w:rFonts w:hint="eastAsia" w:ascii="宋体" w:cs="宋体"/>
                <w:sz w:val="18"/>
                <w:szCs w:val="18"/>
              </w:rPr>
            </w:pPr>
            <w:r>
              <w:rPr>
                <w:rFonts w:hint="eastAsia" w:ascii="宋体" w:cs="宋体"/>
                <w:sz w:val="18"/>
                <w:szCs w:val="18"/>
              </w:rPr>
              <w:t>2.持卡人可在接到银行领卡通知之日起15个自然日内，持本人有效身份证件（以下简称身份证件）或其他可以证明为卡片持有者的材料到营业机构办理领卡手续；当委托他人代领时，需持代领人身份证件、持卡人身份证件，经办人员在核对相关资料无误，且满足以下条件之一的，由领卡人签名登记后办理领卡。</w:t>
            </w:r>
          </w:p>
          <w:p>
            <w:pPr>
              <w:spacing w:line="320" w:lineRule="atLeast"/>
              <w:rPr>
                <w:rFonts w:hint="eastAsia" w:ascii="宋体" w:cs="宋体"/>
                <w:sz w:val="18"/>
                <w:szCs w:val="18"/>
              </w:rPr>
            </w:pPr>
            <w:r>
              <w:rPr>
                <w:rFonts w:hint="eastAsia" w:ascii="宋体" w:cs="宋体"/>
                <w:sz w:val="18"/>
                <w:szCs w:val="18"/>
              </w:rPr>
              <w:t>（1）持卡人身份证件上的姓名（若为委托他人代领，即为委托人身份证件上的姓名）与所领卡片正面字母（拼音）或背面签名一致；</w:t>
            </w:r>
          </w:p>
          <w:p>
            <w:pPr>
              <w:spacing w:line="320" w:lineRule="atLeast"/>
              <w:rPr>
                <w:rFonts w:hint="eastAsia" w:ascii="宋体" w:cs="宋体"/>
                <w:sz w:val="18"/>
                <w:szCs w:val="18"/>
              </w:rPr>
            </w:pPr>
            <w:r>
              <w:rPr>
                <w:rFonts w:hint="eastAsia" w:ascii="宋体" w:cs="宋体"/>
                <w:sz w:val="18"/>
                <w:szCs w:val="18"/>
              </w:rPr>
              <w:t>（2）持卡人所领卡片通过交易密码验证；</w:t>
            </w:r>
          </w:p>
          <w:p>
            <w:pPr>
              <w:spacing w:line="320" w:lineRule="atLeast"/>
              <w:rPr>
                <w:rFonts w:hint="eastAsia" w:ascii="宋体" w:cs="宋体"/>
                <w:sz w:val="18"/>
                <w:szCs w:val="18"/>
              </w:rPr>
            </w:pPr>
            <w:r>
              <w:rPr>
                <w:rFonts w:hint="eastAsia" w:ascii="宋体" w:cs="宋体"/>
                <w:sz w:val="18"/>
                <w:szCs w:val="18"/>
              </w:rPr>
              <w:t>（3）能确认所领卡片持卡人身份的其他法律认可的方式；</w:t>
            </w:r>
          </w:p>
          <w:p>
            <w:pPr>
              <w:spacing w:line="320" w:lineRule="atLeast"/>
              <w:rPr>
                <w:rFonts w:hint="eastAsia" w:ascii="宋体" w:cs="宋体"/>
                <w:sz w:val="18"/>
                <w:szCs w:val="18"/>
              </w:rPr>
            </w:pPr>
            <w:r>
              <w:rPr>
                <w:rFonts w:hint="eastAsia" w:ascii="宋体" w:cs="宋体"/>
                <w:sz w:val="18"/>
                <w:szCs w:val="18"/>
              </w:rPr>
              <w:t>3.对于外卡吞卡领取，持卡人可在接到银行领卡通知之日起15个自然日内（与持卡人另有约定的除外），持本人有效护照（内含有效签证）及其他可以证明为卡片持有者身份的材料到营业机构办理领卡手续，经办人员应详细登记《华夏银行国际卡ATM自主收单业务吞卡领取登记表》，认真核对持卡人的护照姓名与被吞卡卡面姓名是否一致、持卡人的护照签名栏内的签名笔迹与被吞卡背面签名栏内的签名笔迹是否一致、认真察看护照有效期是否过期、护照签证栏内的入境日期是否与吞没卡在我行机具上的交易日期相匹配，取卡日期是否在持卡人境内合法居留有效日期内，如核对相符，机构经办人员应将领卡人有效护照的首页、护照的有效签证页（该签证页上有持照人最近一次进入我国的入境时间）、持照人签名页及被吞卡片正反面等证明资料复印并粘贴在《华夏银行国际卡ATM自主收单业务吞卡领取登记表》上的相应栏内，交营业室经理或转授权人复核签字确认后，最后由领卡人签字领回被吞卡。如核对不相符以及被吞卡面无任何姓名及签字标志，无法证实领卡人为持卡人本人，由营业机构经办人员陪同领卡人到ATM机进行密码验证（需完成一笔成功的ATM查询或取现交易）。验证前需先告知领卡人要承担该笔验证交易的手续费。如果验证交易显示“密码错误”，则不能向领卡人返还被吞卡。</w:t>
            </w:r>
          </w:p>
          <w:p>
            <w:pPr>
              <w:spacing w:line="320" w:lineRule="atLeast"/>
              <w:rPr>
                <w:rFonts w:hint="eastAsia" w:ascii="宋体" w:cs="宋体"/>
                <w:sz w:val="18"/>
                <w:szCs w:val="18"/>
              </w:rPr>
            </w:pPr>
            <w:r>
              <w:rPr>
                <w:rFonts w:hint="eastAsia" w:ascii="宋体" w:cs="宋体"/>
                <w:sz w:val="18"/>
                <w:szCs w:val="18"/>
              </w:rPr>
              <w:t>4.客户填写《柜面重要事项登记簿》领卡签字；</w:t>
            </w:r>
          </w:p>
          <w:p>
            <w:pPr>
              <w:spacing w:line="320" w:lineRule="atLeast"/>
              <w:rPr>
                <w:rFonts w:hint="eastAsia" w:ascii="宋体" w:cs="宋体"/>
                <w:sz w:val="18"/>
                <w:szCs w:val="18"/>
              </w:rPr>
            </w:pPr>
            <w:r>
              <w:rPr>
                <w:rFonts w:hint="eastAsia" w:ascii="宋体" w:cs="宋体"/>
                <w:sz w:val="18"/>
                <w:szCs w:val="18"/>
              </w:rPr>
              <w:t>5.客户领取吞卡。</w:t>
            </w:r>
          </w:p>
          <w:p>
            <w:pPr>
              <w:spacing w:line="320" w:lineRule="atLeast"/>
              <w:rPr>
                <w:rFonts w:hint="eastAsia" w:ascii="宋体" w:cs="宋体"/>
                <w:sz w:val="18"/>
                <w:szCs w:val="18"/>
              </w:rPr>
            </w:pPr>
            <w:r>
              <w:rPr>
                <w:rFonts w:hint="eastAsia" w:ascii="宋体" w:cs="宋体"/>
                <w:sz w:val="8"/>
                <w:szCs w:val="8"/>
              </w:rPr>
              <w:t xml:space="preserve">●  </w:t>
            </w:r>
            <w:r>
              <w:rPr>
                <w:rFonts w:hint="eastAsia" w:ascii="宋体" w:cs="宋体"/>
                <w:sz w:val="18"/>
                <w:szCs w:val="18"/>
              </w:rPr>
              <w:t>移下一环节：无</w:t>
            </w:r>
          </w:p>
        </w:tc>
        <w:tc>
          <w:tcPr>
            <w:tcW w:w="812" w:type="dxa"/>
            <w:tcBorders>
              <w:top w:val="single" w:color="000000" w:sz="4" w:space="0"/>
              <w:left w:val="single" w:color="000000" w:sz="4" w:space="0"/>
              <w:bottom w:val="single" w:color="000000" w:sz="4" w:space="0"/>
              <w:right w:val="single" w:color="000000" w:sz="4" w:space="0"/>
            </w:tcBorders>
            <w:shd w:val="clear" w:color="auto" w:fill="FFFFFF"/>
            <w:noWrap w:val="0"/>
            <w:tcMar>
              <w:top w:w="50" w:type="dxa"/>
              <w:bottom w:w="50" w:type="dxa"/>
            </w:tcMar>
            <w:vAlign w:val="top"/>
          </w:tcPr>
          <w:p>
            <w:pPr>
              <w:spacing w:line="320" w:lineRule="atLeast"/>
              <w:rPr>
                <w:rFonts w:hint="eastAsia" w:ascii="宋体" w:cs="宋体"/>
                <w:sz w:val="18"/>
                <w:szCs w:val="18"/>
              </w:rPr>
            </w:pPr>
            <w:r>
              <w:rPr>
                <w:rFonts w:hint="eastAsia" w:ascii="宋体" w:cs="宋体"/>
                <w:sz w:val="18"/>
                <w:szCs w:val="18"/>
              </w:rPr>
              <w:t>*华夏银行国际卡ATM自主收单业务吞卡领取登记表</w:t>
            </w:r>
          </w:p>
          <w:p>
            <w:pPr>
              <w:spacing w:line="320" w:lineRule="atLeast"/>
              <w:rPr>
                <w:rFonts w:hint="eastAsia" w:ascii="宋体" w:cs="宋体"/>
                <w:sz w:val="18"/>
                <w:szCs w:val="18"/>
              </w:rPr>
            </w:pPr>
          </w:p>
        </w:tc>
      </w:tr>
      <w:bookmarkEnd w:id="20"/>
      <w:bookmarkEnd w:id="21"/>
    </w:tbl>
    <w:p>
      <w:pPr>
        <w:spacing w:line="560" w:lineRule="exact"/>
        <w:ind w:firstLine="592" w:firstLineChars="185"/>
        <w:rPr>
          <w:rFonts w:hint="eastAsia" w:ascii="黑体" w:hAnsi="宋体" w:eastAsia="黑体" w:cs="宋体"/>
          <w:sz w:val="32"/>
          <w:szCs w:val="32"/>
        </w:rPr>
      </w:pPr>
      <w:r>
        <w:rPr>
          <w:rFonts w:hint="eastAsia" w:ascii="黑体" w:hAnsi="宋体" w:eastAsia="黑体" w:cs="宋体"/>
          <w:sz w:val="32"/>
          <w:szCs w:val="32"/>
        </w:rPr>
        <w:t>5 本流程涉及的单、证、合同目录如下:</w:t>
      </w:r>
    </w:p>
    <w:p>
      <w:pPr>
        <w:spacing w:line="560" w:lineRule="exact"/>
        <w:ind w:firstLine="640" w:firstLineChars="200"/>
        <w:rPr>
          <w:rFonts w:hint="eastAsia" w:ascii="仿宋" w:hAnsi="仿宋" w:eastAsia="仿宋" w:cs="仿宋"/>
          <w:sz w:val="32"/>
          <w:szCs w:val="28"/>
        </w:rPr>
      </w:pPr>
      <w:r>
        <w:rPr>
          <w:rFonts w:hint="eastAsia" w:ascii="仿宋" w:hAnsi="仿宋" w:eastAsia="仿宋" w:cs="仿宋"/>
          <w:sz w:val="32"/>
          <w:szCs w:val="28"/>
        </w:rPr>
        <w:t>(1)华夏银行国际卡ATM自主收单业务吞卡领取登记表</w:t>
      </w:r>
    </w:p>
    <w:p>
      <w:pPr>
        <w:spacing w:line="560" w:lineRule="exact"/>
        <w:ind w:firstLine="640" w:firstLineChars="200"/>
        <w:rPr>
          <w:rFonts w:hint="eastAsia" w:ascii="仿宋" w:hAnsi="仿宋" w:eastAsia="仿宋" w:cs="仿宋"/>
          <w:sz w:val="32"/>
          <w:szCs w:val="32"/>
          <w:highlight w:val="white"/>
        </w:rPr>
      </w:pPr>
      <w:r>
        <w:rPr>
          <w:rFonts w:hint="eastAsia" w:ascii="仿宋" w:hAnsi="仿宋" w:eastAsia="仿宋" w:cs="仿宋"/>
          <w:sz w:val="32"/>
          <w:szCs w:val="32"/>
          <w:highlight w:val="white"/>
        </w:rPr>
        <w:t>(2)自助设备尾箱上缴登记表</w:t>
      </w:r>
    </w:p>
    <w:p>
      <w:pPr>
        <w:spacing w:line="560" w:lineRule="exact"/>
        <w:ind w:firstLine="640" w:firstLineChars="200"/>
        <w:rPr>
          <w:rFonts w:hint="eastAsia" w:ascii="仿宋" w:hAnsi="仿宋" w:eastAsia="仿宋" w:cs="仿宋"/>
          <w:sz w:val="32"/>
          <w:szCs w:val="32"/>
          <w:highlight w:val="white"/>
        </w:rPr>
      </w:pPr>
      <w:r>
        <w:rPr>
          <w:rFonts w:hint="eastAsia" w:ascii="仿宋" w:hAnsi="仿宋" w:eastAsia="仿宋" w:cs="仿宋"/>
          <w:sz w:val="32"/>
          <w:szCs w:val="32"/>
          <w:highlight w:val="white"/>
        </w:rPr>
        <w:t>(3)自助设备钥匙交接登记簿</w:t>
      </w:r>
    </w:p>
    <w:p>
      <w:pPr>
        <w:ind w:firstLine="592" w:firstLineChars="185"/>
        <w:rPr>
          <w:rFonts w:ascii="微软简仿宋" w:eastAsia="微软简仿宋"/>
          <w:sz w:val="32"/>
          <w:szCs w:val="32"/>
        </w:rPr>
      </w:pPr>
    </w:p>
    <w:p>
      <w:pPr>
        <w:ind w:firstLine="592" w:firstLineChars="185"/>
        <w:rPr>
          <w:rFonts w:hint="eastAsia" w:ascii="微软简仿宋" w:hAnsi="微软简仿宋" w:eastAsia="微软简仿宋" w:cs="新宋体-18030"/>
          <w:sz w:val="32"/>
          <w:szCs w:val="20"/>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rPr>
          <w:rFonts w:hint="eastAsia"/>
        </w:rPr>
      </w:pPr>
    </w:p>
    <w:p>
      <w:pPr>
        <w:adjustRightInd w:val="0"/>
        <w:snapToGrid w:val="0"/>
        <w:spacing w:line="0" w:lineRule="atLeast"/>
        <w:ind w:right="23"/>
        <w:jc w:val="left"/>
        <w:rPr>
          <w:rFonts w:hint="eastAsia" w:ascii="宋体" w:hAnsi="宋体"/>
          <w:szCs w:val="21"/>
        </w:rPr>
      </w:pPr>
    </w:p>
    <w:p>
      <w:pPr>
        <w:adjustRightInd w:val="0"/>
        <w:snapToGrid w:val="0"/>
        <w:spacing w:line="0" w:lineRule="atLeast"/>
        <w:ind w:right="23"/>
        <w:jc w:val="left"/>
        <w:rPr>
          <w:rFonts w:hint="eastAsia" w:ascii="宋体" w:hAnsi="宋体"/>
          <w:szCs w:val="21"/>
        </w:rPr>
      </w:pPr>
    </w:p>
    <w:p>
      <w:pPr>
        <w:adjustRightInd w:val="0"/>
        <w:snapToGrid w:val="0"/>
        <w:spacing w:line="0" w:lineRule="atLeast"/>
        <w:ind w:right="23"/>
        <w:jc w:val="left"/>
        <w:rPr>
          <w:rFonts w:hint="eastAsia" w:ascii="宋体" w:hAnsi="宋体"/>
          <w:szCs w:val="21"/>
        </w:rPr>
      </w:pPr>
    </w:p>
    <w:p>
      <w:pPr>
        <w:adjustRightInd w:val="0"/>
        <w:snapToGrid w:val="0"/>
        <w:spacing w:line="0" w:lineRule="atLeast"/>
        <w:ind w:right="23"/>
        <w:jc w:val="left"/>
        <w:rPr>
          <w:rFonts w:hint="eastAsia" w:ascii="宋体" w:hAnsi="宋体"/>
          <w:szCs w:val="21"/>
        </w:rPr>
      </w:pPr>
    </w:p>
    <w:p>
      <w:pPr>
        <w:adjustRightInd w:val="0"/>
        <w:snapToGrid w:val="0"/>
        <w:spacing w:line="0" w:lineRule="atLeast"/>
        <w:ind w:right="23"/>
        <w:jc w:val="left"/>
        <w:rPr>
          <w:rFonts w:hint="eastAsia" w:ascii="宋体" w:hAnsi="宋体"/>
          <w:szCs w:val="21"/>
        </w:rPr>
      </w:pPr>
    </w:p>
    <w:p>
      <w:pPr>
        <w:adjustRightInd w:val="0"/>
        <w:snapToGrid w:val="0"/>
        <w:spacing w:line="0" w:lineRule="atLeast"/>
        <w:ind w:right="23"/>
        <w:jc w:val="left"/>
        <w:rPr>
          <w:rFonts w:hint="eastAsia" w:ascii="宋体" w:hAnsi="宋体"/>
          <w:szCs w:val="21"/>
        </w:rPr>
      </w:pPr>
    </w:p>
    <w:p>
      <w:pPr>
        <w:adjustRightInd w:val="0"/>
        <w:snapToGrid w:val="0"/>
        <w:spacing w:line="0" w:lineRule="atLeast"/>
        <w:ind w:right="23"/>
        <w:jc w:val="left"/>
        <w:rPr>
          <w:rFonts w:hint="eastAsia" w:ascii="宋体" w:hAnsi="宋体"/>
          <w:szCs w:val="21"/>
        </w:rPr>
      </w:pPr>
    </w:p>
    <w:p>
      <w:pPr>
        <w:adjustRightInd w:val="0"/>
        <w:snapToGrid w:val="0"/>
        <w:spacing w:line="0" w:lineRule="atLeast"/>
        <w:ind w:right="23"/>
        <w:jc w:val="left"/>
        <w:rPr>
          <w:rFonts w:hint="eastAsia" w:ascii="宋体" w:hAnsi="宋体"/>
          <w:szCs w:val="21"/>
        </w:rPr>
      </w:pPr>
    </w:p>
    <w:p>
      <w:pPr>
        <w:adjustRightInd w:val="0"/>
        <w:snapToGrid w:val="0"/>
        <w:spacing w:line="0" w:lineRule="atLeast"/>
        <w:ind w:right="23"/>
        <w:jc w:val="left"/>
        <w:rPr>
          <w:rFonts w:hint="eastAsia" w:ascii="宋体" w:hAnsi="宋体"/>
          <w:szCs w:val="21"/>
        </w:rPr>
      </w:pPr>
    </w:p>
    <w:p>
      <w:pPr>
        <w:adjustRightInd w:val="0"/>
        <w:snapToGrid w:val="0"/>
        <w:spacing w:line="0" w:lineRule="atLeast"/>
        <w:ind w:right="23"/>
        <w:jc w:val="left"/>
        <w:rPr>
          <w:rFonts w:hint="eastAsia" w:ascii="宋体" w:hAnsi="宋体"/>
          <w:szCs w:val="21"/>
        </w:rPr>
      </w:pPr>
    </w:p>
    <w:p>
      <w:pPr>
        <w:adjustRightInd w:val="0"/>
        <w:snapToGrid w:val="0"/>
        <w:spacing w:line="0" w:lineRule="atLeast"/>
        <w:ind w:right="23"/>
        <w:jc w:val="left"/>
        <w:rPr>
          <w:rFonts w:ascii="宋体" w:hAnsi="宋体"/>
          <w:szCs w:val="21"/>
        </w:rPr>
      </w:pPr>
    </w:p>
    <w:p>
      <w:pPr>
        <w:pBdr>
          <w:top w:val="single" w:color="auto" w:sz="12" w:space="1"/>
          <w:bottom w:val="single" w:color="auto" w:sz="4" w:space="1"/>
        </w:pBdr>
        <w:adjustRightInd w:val="0"/>
        <w:snapToGrid w:val="0"/>
        <w:spacing w:line="0" w:lineRule="atLeast"/>
        <w:ind w:right="23" w:firstLine="280" w:firstLineChars="100"/>
        <w:jc w:val="left"/>
        <w:rPr>
          <w:rFonts w:hint="eastAsia" w:ascii="仿宋" w:hAnsi="仿宋" w:eastAsia="仿宋"/>
          <w:sz w:val="28"/>
          <w:szCs w:val="28"/>
          <w:lang w:eastAsia="zh-CN"/>
        </w:rPr>
      </w:pPr>
      <w:r>
        <w:rPr>
          <w:rFonts w:hint="eastAsia" w:ascii="仿宋" w:hAnsi="仿宋" w:eastAsia="仿宋"/>
          <w:sz w:val="28"/>
          <w:szCs w:val="28"/>
          <w:lang w:eastAsia="zh-CN"/>
        </w:rPr>
        <w:t>内部发送：董事长，行长，监事长，驻行纪检监察组组长，副行长，</w:t>
      </w:r>
    </w:p>
    <w:p>
      <w:pPr>
        <w:pBdr>
          <w:top w:val="single" w:color="auto" w:sz="12" w:space="1"/>
          <w:bottom w:val="single" w:color="auto" w:sz="4" w:space="1"/>
        </w:pBdr>
        <w:adjustRightInd w:val="0"/>
        <w:snapToGrid w:val="0"/>
        <w:spacing w:line="0" w:lineRule="atLeast"/>
        <w:ind w:right="23" w:firstLine="1680" w:firstLineChars="600"/>
        <w:jc w:val="left"/>
        <w:rPr>
          <w:rFonts w:hint="eastAsia" w:ascii="仿宋" w:hAnsi="仿宋" w:eastAsia="仿宋"/>
          <w:sz w:val="28"/>
          <w:szCs w:val="28"/>
          <w:lang w:eastAsia="zh-CN"/>
        </w:rPr>
      </w:pPr>
      <w:r>
        <w:rPr>
          <w:rFonts w:hint="eastAsia" w:ascii="仿宋" w:hAnsi="仿宋" w:eastAsia="仿宋"/>
          <w:sz w:val="28"/>
          <w:szCs w:val="28"/>
          <w:lang w:eastAsia="zh-CN"/>
        </w:rPr>
        <w:t>董事会秘书，首席审计官，首席经济学家，首席财务官，</w:t>
      </w:r>
    </w:p>
    <w:p>
      <w:pPr>
        <w:pBdr>
          <w:top w:val="single" w:color="auto" w:sz="12" w:space="1"/>
          <w:bottom w:val="single" w:color="auto" w:sz="4" w:space="1"/>
        </w:pBdr>
        <w:adjustRightInd w:val="0"/>
        <w:snapToGrid w:val="0"/>
        <w:spacing w:line="0" w:lineRule="atLeast"/>
        <w:ind w:right="23" w:firstLine="1680" w:firstLineChars="600"/>
        <w:jc w:val="left"/>
        <w:rPr>
          <w:rFonts w:hint="eastAsia" w:ascii="仿宋" w:hAnsi="仿宋" w:eastAsia="仿宋"/>
          <w:sz w:val="28"/>
          <w:szCs w:val="28"/>
          <w:lang w:eastAsia="zh-CN"/>
        </w:rPr>
      </w:pPr>
      <w:r>
        <w:rPr>
          <w:rFonts w:hint="eastAsia" w:ascii="仿宋" w:hAnsi="仿宋" w:eastAsia="仿宋"/>
          <w:sz w:val="28"/>
          <w:szCs w:val="28"/>
          <w:lang w:eastAsia="zh-CN"/>
        </w:rPr>
        <w:t>首席信息官。</w:t>
      </w:r>
    </w:p>
    <w:p>
      <w:pPr>
        <w:pBdr>
          <w:top w:val="single" w:color="auto" w:sz="12" w:space="1"/>
          <w:bottom w:val="single" w:color="auto" w:sz="4" w:space="1"/>
        </w:pBdr>
        <w:adjustRightInd w:val="0"/>
        <w:snapToGrid w:val="0"/>
        <w:spacing w:line="0" w:lineRule="atLeast"/>
        <w:ind w:right="23" w:firstLine="1680" w:firstLineChars="600"/>
        <w:jc w:val="left"/>
        <w:rPr>
          <w:rFonts w:hint="eastAsia" w:ascii="仿宋" w:hAnsi="仿宋" w:eastAsia="仿宋"/>
          <w:sz w:val="28"/>
          <w:szCs w:val="28"/>
          <w:lang w:eastAsia="zh-CN"/>
        </w:rPr>
      </w:pPr>
      <w:r>
        <w:rPr>
          <w:rFonts w:hint="eastAsia" w:ascii="仿宋" w:hAnsi="仿宋" w:eastAsia="仿宋"/>
          <w:sz w:val="28"/>
          <w:szCs w:val="28"/>
          <w:lang w:eastAsia="zh-CN"/>
        </w:rPr>
        <w:t>各部室，信用卡中心。</w:t>
      </w:r>
    </w:p>
    <w:p>
      <w:pPr>
        <w:adjustRightInd w:val="0"/>
        <w:snapToGrid w:val="0"/>
        <w:spacing w:line="0" w:lineRule="atLeast"/>
        <w:ind w:right="23"/>
        <w:jc w:val="left"/>
        <w:rPr>
          <w:rFonts w:hint="eastAsia" w:ascii="仿宋" w:hAnsi="仿宋" w:eastAsia="仿宋" w:cs="宋体"/>
          <w:sz w:val="28"/>
          <w:szCs w:val="28"/>
          <w:lang w:eastAsia="zh-CN"/>
        </w:rPr>
      </w:pPr>
      <w:r>
        <w:rPr>
          <w:rFonts w:hint="eastAsia" w:ascii="微软简仿宋" w:eastAsia="微软简仿宋"/>
          <w:sz w:val="28"/>
          <w:szCs w:val="28"/>
        </w:rPr>
        <w:t xml:space="preserve">  </w:t>
      </w:r>
      <w:r>
        <w:rPr>
          <w:rFonts w:hint="eastAsia" w:ascii="仿宋" w:hAnsi="仿宋" w:eastAsia="仿宋"/>
          <w:sz w:val="28"/>
          <w:szCs w:val="28"/>
        </w:rPr>
        <w:t>主办部门：</w:t>
      </w:r>
      <w:r>
        <w:rPr>
          <w:rFonts w:hint="eastAsia" w:ascii="仿宋" w:hAnsi="仿宋" w:eastAsia="仿宋"/>
          <w:sz w:val="28"/>
          <w:szCs w:val="28"/>
          <w:lang w:eastAsia="zh-CN"/>
        </w:rPr>
        <w:t>运营管理部</w:t>
      </w:r>
    </w:p>
    <w:p>
      <w:pPr>
        <w:adjustRightInd w:val="0"/>
        <w:snapToGrid w:val="0"/>
        <w:spacing w:line="0" w:lineRule="atLeast"/>
        <w:ind w:right="23"/>
        <w:jc w:val="left"/>
        <w:rPr>
          <w:rFonts w:hint="eastAsia" w:ascii="微软简仿宋" w:hAnsi="宋体" w:eastAsia="微软简仿宋" w:cs="宋体"/>
          <w:sz w:val="28"/>
          <w:szCs w:val="28"/>
        </w:rPr>
      </w:pPr>
      <w:r>
        <w:rPr>
          <w:rFonts w:hint="eastAsia" w:ascii="仿宋" w:hAnsi="仿宋" w:eastAsia="仿宋"/>
          <w:sz w:val="28"/>
          <w:szCs w:val="28"/>
        </w:rPr>
        <w:t xml:space="preserve">  联</w:t>
      </w:r>
      <w:r>
        <w:rPr>
          <w:rFonts w:hint="eastAsia" w:ascii="仿宋" w:hAnsi="仿宋" w:eastAsia="仿宋" w:cs="宋体"/>
          <w:sz w:val="28"/>
          <w:szCs w:val="28"/>
        </w:rPr>
        <w:t xml:space="preserve"> </w:t>
      </w:r>
      <w:r>
        <w:rPr>
          <w:rFonts w:hint="eastAsia" w:ascii="仿宋" w:hAnsi="仿宋" w:eastAsia="仿宋"/>
          <w:sz w:val="28"/>
          <w:szCs w:val="28"/>
        </w:rPr>
        <w:t>系</w:t>
      </w:r>
      <w:r>
        <w:rPr>
          <w:rFonts w:hint="eastAsia" w:ascii="仿宋" w:hAnsi="仿宋" w:eastAsia="仿宋" w:cs="宋体"/>
          <w:sz w:val="28"/>
          <w:szCs w:val="28"/>
        </w:rPr>
        <w:t xml:space="preserve"> </w:t>
      </w:r>
      <w:r>
        <w:rPr>
          <w:rFonts w:hint="eastAsia" w:ascii="仿宋" w:hAnsi="仿宋" w:eastAsia="仿宋"/>
          <w:sz w:val="28"/>
          <w:szCs w:val="28"/>
        </w:rPr>
        <w:t>人：</w:t>
      </w:r>
      <w:r>
        <w:rPr>
          <w:rFonts w:hint="eastAsia" w:ascii="仿宋" w:hAnsi="仿宋" w:eastAsia="仿宋"/>
          <w:sz w:val="28"/>
          <w:szCs w:val="28"/>
          <w:lang w:eastAsia="zh-CN"/>
        </w:rPr>
        <w:t>段力艺</w:t>
      </w:r>
      <w:r>
        <w:rPr>
          <w:rFonts w:hint="eastAsia" w:ascii="仿宋" w:hAnsi="仿宋" w:eastAsia="仿宋"/>
          <w:sz w:val="28"/>
          <w:szCs w:val="28"/>
        </w:rPr>
        <w:t xml:space="preserve">     </w:t>
      </w:r>
      <w:r>
        <w:rPr>
          <w:rFonts w:hint="eastAsia" w:ascii="仿宋" w:hAnsi="仿宋" w:eastAsia="仿宋" w:cs="宋体"/>
          <w:sz w:val="28"/>
          <w:szCs w:val="28"/>
        </w:rPr>
        <w:t xml:space="preserve">                    </w:t>
      </w:r>
      <w:r>
        <w:rPr>
          <w:rFonts w:hint="eastAsia" w:ascii="仿宋" w:hAnsi="仿宋" w:eastAsia="仿宋"/>
          <w:sz w:val="28"/>
          <w:szCs w:val="28"/>
        </w:rPr>
        <w:t>电话：</w:t>
      </w:r>
      <w:r>
        <w:rPr>
          <w:rFonts w:hint="eastAsia" w:ascii="仿宋" w:hAnsi="仿宋" w:eastAsia="仿宋"/>
          <w:sz w:val="28"/>
          <w:szCs w:val="28"/>
          <w:lang w:eastAsia="zh-CN"/>
        </w:rPr>
        <w:t>010-85237133</w:t>
      </w:r>
      <w:r>
        <w:rPr>
          <w:rFonts w:hint="eastAsia" w:ascii="仿宋" w:hAnsi="仿宋" w:eastAsia="仿宋" w:cs="宋体"/>
          <w:sz w:val="28"/>
          <w:szCs w:val="28"/>
        </w:rPr>
        <w:t xml:space="preserve"> </w:t>
      </w:r>
    </w:p>
    <w:p>
      <w:pPr>
        <w:pBdr>
          <w:top w:val="single" w:color="auto" w:sz="4" w:space="1"/>
          <w:bottom w:val="single" w:color="auto" w:sz="12" w:space="1"/>
        </w:pBdr>
        <w:adjustRightInd w:val="0"/>
        <w:snapToGrid w:val="0"/>
        <w:spacing w:line="0" w:lineRule="atLeast"/>
        <w:ind w:right="23"/>
        <w:jc w:val="left"/>
        <w:rPr>
          <w:rFonts w:hint="eastAsia"/>
        </w:rPr>
      </w:pPr>
      <w:r>
        <w:rPr>
          <w:rFonts w:hint="eastAsia" w:ascii="微软简仿宋" w:eastAsia="微软简仿宋"/>
          <w:sz w:val="28"/>
          <w:szCs w:val="28"/>
        </w:rPr>
        <w:t xml:space="preserve">  </w:t>
      </w:r>
      <w:r>
        <w:rPr>
          <w:rFonts w:hint="eastAsia" w:ascii="仿宋" w:hAnsi="仿宋" w:eastAsia="仿宋"/>
          <w:sz w:val="28"/>
          <w:szCs w:val="28"/>
          <w:lang w:eastAsia="zh-CN"/>
        </w:rPr>
        <w:t>华夏银行</w:t>
      </w:r>
      <w:r>
        <w:rPr>
          <w:rFonts w:hint="eastAsia" w:ascii="仿宋" w:hAnsi="仿宋" w:eastAsia="仿宋"/>
          <w:sz w:val="28"/>
          <w:szCs w:val="28"/>
        </w:rPr>
        <w:t xml:space="preserve">办公室    </w:t>
      </w:r>
      <w:r>
        <w:rPr>
          <w:rFonts w:hint="eastAsia" w:ascii="仿宋" w:hAnsi="仿宋" w:eastAsia="仿宋"/>
          <w:spacing w:val="-20"/>
          <w:sz w:val="28"/>
          <w:szCs w:val="28"/>
        </w:rPr>
        <w:t xml:space="preserve">  </w:t>
      </w:r>
      <w:r>
        <w:rPr>
          <w:rFonts w:hint="eastAsia" w:ascii="仿宋" w:hAnsi="仿宋" w:eastAsia="仿宋"/>
          <w:spacing w:val="-10"/>
          <w:sz w:val="28"/>
          <w:szCs w:val="28"/>
        </w:rPr>
        <w:t xml:space="preserve">        </w:t>
      </w:r>
      <w:r>
        <w:rPr>
          <w:rFonts w:hint="eastAsia" w:ascii="仿宋" w:hAnsi="仿宋" w:eastAsia="仿宋"/>
          <w:spacing w:val="-8"/>
          <w:sz w:val="28"/>
          <w:szCs w:val="28"/>
        </w:rPr>
        <w:t xml:space="preserve">  </w:t>
      </w:r>
      <w:r>
        <w:rPr>
          <w:rFonts w:hint="eastAsia" w:ascii="仿宋" w:hAnsi="仿宋" w:eastAsia="仿宋"/>
          <w:sz w:val="28"/>
          <w:szCs w:val="28"/>
        </w:rPr>
        <w:t xml:space="preserve">      </w:t>
      </w:r>
      <w:r>
        <w:rPr>
          <w:rFonts w:hint="eastAsia" w:ascii="仿宋" w:hAnsi="仿宋" w:eastAsia="仿宋" w:cs="宋体"/>
          <w:sz w:val="28"/>
          <w:szCs w:val="28"/>
        </w:rPr>
        <w:t xml:space="preserve">     </w:t>
      </w:r>
      <w:r>
        <w:rPr>
          <w:rFonts w:hint="eastAsia" w:ascii="仿宋" w:hAnsi="仿宋" w:eastAsia="仿宋"/>
          <w:sz w:val="28"/>
          <w:szCs w:val="28"/>
          <w:lang w:eastAsia="zh-CN"/>
        </w:rPr>
        <w:t>2023年11月</w:t>
      </w:r>
      <w:r>
        <w:rPr>
          <w:rFonts w:hint="eastAsia" w:ascii="仿宋" w:hAnsi="仿宋" w:eastAsia="仿宋"/>
          <w:sz w:val="28"/>
          <w:szCs w:val="28"/>
          <w:lang w:val="en-US" w:eastAsia="zh-CN"/>
        </w:rPr>
        <w:t>29</w:t>
      </w:r>
      <w:r>
        <w:rPr>
          <w:rFonts w:hint="eastAsia" w:ascii="仿宋" w:hAnsi="仿宋" w:eastAsia="仿宋"/>
          <w:sz w:val="28"/>
          <w:szCs w:val="28"/>
          <w:lang w:eastAsia="zh-CN"/>
        </w:rPr>
        <w:t>日</w:t>
      </w:r>
      <w:r>
        <w:rPr>
          <w:rFonts w:hint="eastAsia" w:ascii="仿宋" w:hAnsi="仿宋" w:eastAsia="仿宋"/>
          <w:sz w:val="28"/>
          <w:szCs w:val="28"/>
        </w:rPr>
        <w:t>印发</w:t>
      </w:r>
    </w:p>
    <w:p>
      <w:pPr>
        <w:snapToGrid w:val="0"/>
        <w:spacing w:line="0" w:lineRule="atLeast"/>
        <w:jc w:val="distribute"/>
        <w:rPr>
          <w:rFonts w:hint="eastAsia" w:ascii="微软简标宋" w:hAnsi="宋体" w:eastAsia="微软简标宋"/>
          <w:b/>
          <w:color w:val="FF0000"/>
          <w:w w:val="80"/>
          <w:sz w:val="76"/>
          <w:szCs w:val="76"/>
        </w:rPr>
      </w:pPr>
      <w:r>
        <w:rPr>
          <w:rFonts w:hint="eastAsia" w:ascii="微软简标宋" w:hAnsi="宋体" w:eastAsia="微软简标宋"/>
          <w:b/>
          <w:color w:val="FF0000"/>
          <w:spacing w:val="100"/>
          <w:sz w:val="76"/>
          <w:szCs w:val="76"/>
        </w:rPr>
        <mc:AlternateContent>
          <mc:Choice Requires="wps">
            <w:drawing>
              <wp:anchor distT="0" distB="0" distL="114300" distR="114300" simplePos="0" relativeHeight="251664384" behindDoc="0" locked="0" layoutInCell="1" allowOverlap="1">
                <wp:simplePos x="0" y="0"/>
                <wp:positionH relativeFrom="column">
                  <wp:posOffset>-228600</wp:posOffset>
                </wp:positionH>
                <wp:positionV relativeFrom="page">
                  <wp:posOffset>10013315</wp:posOffset>
                </wp:positionV>
                <wp:extent cx="6172200" cy="0"/>
                <wp:effectExtent l="0" t="31750" r="0" b="31750"/>
                <wp:wrapNone/>
                <wp:docPr id="12" name="直接连接符 12"/>
                <wp:cNvGraphicFramePr/>
                <a:graphic xmlns:a="http://schemas.openxmlformats.org/drawingml/2006/main">
                  <a:graphicData uri="http://schemas.microsoft.com/office/word/2010/wordprocessingShape">
                    <wps:wsp>
                      <wps:cNvSpPr/>
                      <wps:spPr>
                        <a:xfrm>
                          <a:off x="0" y="0"/>
                          <a:ext cx="6172200" cy="0"/>
                        </a:xfrm>
                        <a:prstGeom prst="line">
                          <a:avLst/>
                        </a:prstGeom>
                        <a:ln w="63500" cap="flat" cmpd="thinThick">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pt;margin-top:788.45pt;height:0pt;width:486pt;mso-position-vertical-relative:page;z-index:251664384;mso-width-relative:page;mso-height-relative:page;" coordsize="21600,21600" o:gfxdata="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W7M/dYAAAANAQAADwAAAAAAAAABACAAAAAiAAAAZHJzL2Rvd25yZXYueG1s&#10;UEsBAhQAFAAAAAgAh07iQAs5vt/6AQAA7QMAAA4AAAAAAAAAAQAgAAAAJQEAAGRycy9lMm9Eb2Mu&#10;eG1sUEsFBgAAAAAGAAYAWQEAAJEFAAAAAA==&#10;">
                <v:path arrowok="t"/>
                <v:fill focussize="0,0"/>
                <v:stroke weight="5pt" color="#FF0000" linestyle="thinThick"/>
                <v:imagedata o:title=""/>
                <o:lock v:ext="edit"/>
              </v:line>
            </w:pict>
          </mc:Fallback>
        </mc:AlternateContent>
      </w:r>
      <w:r>
        <w:rPr>
          <w:rFonts w:hint="eastAsia" w:ascii="微软简标宋" w:hAnsi="宋体" w:eastAsia="微软简标宋"/>
          <w:b/>
          <w:color w:val="FF0000"/>
          <w:w w:val="80"/>
          <w:sz w:val="76"/>
          <w:szCs w:val="76"/>
        </w:rPr>
        <w:t>华夏银行办公室</w:t>
      </w:r>
    </w:p>
    <w:p>
      <w:pPr>
        <w:spacing w:line="360" w:lineRule="exact"/>
        <w:rPr>
          <w:rFonts w:hint="eastAsia" w:ascii="黑体" w:hAnsi="宋体" w:eastAsia="黑体" w:cs="宋体"/>
          <w:sz w:val="32"/>
        </w:rPr>
      </w:pPr>
      <w:r>
        <w:rPr>
          <w:rFonts w:hint="eastAsia"/>
        </w:rPr>
        <mc:AlternateContent>
          <mc:Choice Requires="wps">
            <w:drawing>
              <wp:anchor distT="0" distB="0" distL="114300" distR="114300" simplePos="0" relativeHeight="251663360" behindDoc="0" locked="0" layoutInCell="1" allowOverlap="1">
                <wp:simplePos x="0" y="0"/>
                <wp:positionH relativeFrom="column">
                  <wp:posOffset>-228600</wp:posOffset>
                </wp:positionH>
                <wp:positionV relativeFrom="paragraph">
                  <wp:posOffset>37465</wp:posOffset>
                </wp:positionV>
                <wp:extent cx="6057900" cy="0"/>
                <wp:effectExtent l="0" t="31750" r="0" b="31750"/>
                <wp:wrapNone/>
                <wp:docPr id="13" name="直接连接符 13"/>
                <wp:cNvGraphicFramePr/>
                <a:graphic xmlns:a="http://schemas.openxmlformats.org/drawingml/2006/main">
                  <a:graphicData uri="http://schemas.microsoft.com/office/word/2010/wordprocessingShape">
                    <wps:wsp>
                      <wps:cNvSpPr/>
                      <wps:spPr>
                        <a:xfrm>
                          <a:off x="0" y="0"/>
                          <a:ext cx="6057900" cy="0"/>
                        </a:xfrm>
                        <a:prstGeom prst="line">
                          <a:avLst/>
                        </a:prstGeom>
                        <a:ln w="63500" cap="flat" cmpd="thickThin">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pt;margin-top:2.95pt;height:0pt;width:477pt;z-index:251663360;mso-width-relative:page;mso-height-relative:page;" coordsize="21600,21600" o:gfxdata="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akc2jTAAAABwEAAA8AAAAAAAAAAQAgAAAAIgAAAGRycy9kb3ducmV2LnhtbFBL&#10;AQIUABQAAAAIAIdO4kAuHpbs+wEAAO0DAAAOAAAAAAAAAAEAIAAAACIBAABkcnMvZTJvRG9jLnht&#10;bFBLBQYAAAAABgAGAFkBAACPBQAAAAA=&#10;">
                <v:path arrowok="t"/>
                <v:fill focussize="0,0"/>
                <v:stroke weight="5pt" color="#FF0000" linestyle="thickThin"/>
                <v:imagedata o:title=""/>
                <o:lock v:ext="edit"/>
              </v:line>
            </w:pict>
          </mc:Fallback>
        </mc:AlternateContent>
      </w:r>
      <w:r>
        <w:rPr>
          <w:rFonts w:hint="eastAsia" w:ascii="黑体" w:hAnsi="宋体" w:eastAsia="黑体" w:cs="宋体"/>
          <w:sz w:val="32"/>
        </w:rPr>
        <w:t xml:space="preserve">                      </w:t>
      </w:r>
    </w:p>
    <w:tbl>
      <w:tblPr>
        <w:tblStyle w:val="4"/>
        <w:tblW w:w="0" w:type="auto"/>
        <w:tblInd w:w="3" w:type="dxa"/>
        <w:tblLayout w:type="fixed"/>
        <w:tblCellMar>
          <w:top w:w="0" w:type="dxa"/>
          <w:left w:w="108" w:type="dxa"/>
          <w:bottom w:w="0" w:type="dxa"/>
          <w:right w:w="108" w:type="dxa"/>
        </w:tblCellMar>
      </w:tblPr>
      <w:tblGrid>
        <w:gridCol w:w="3360"/>
        <w:gridCol w:w="5565"/>
      </w:tblGrid>
      <w:tr>
        <w:tblPrEx>
          <w:tblCellMar>
            <w:top w:w="0" w:type="dxa"/>
            <w:left w:w="108" w:type="dxa"/>
            <w:bottom w:w="0" w:type="dxa"/>
            <w:right w:w="108" w:type="dxa"/>
          </w:tblCellMar>
        </w:tblPrEx>
        <w:tc>
          <w:tcPr>
            <w:tcW w:w="3360" w:type="dxa"/>
            <w:noWrap w:val="0"/>
            <w:vAlign w:val="top"/>
          </w:tcPr>
          <w:p>
            <w:pPr>
              <w:snapToGrid w:val="0"/>
              <w:spacing w:line="240" w:lineRule="atLeast"/>
              <w:jc w:val="left"/>
              <w:rPr>
                <w:rFonts w:hint="eastAsia" w:eastAsia="黑体"/>
                <w:sz w:val="32"/>
                <w:lang w:eastAsia="zh-CN"/>
              </w:rPr>
            </w:pPr>
          </w:p>
        </w:tc>
        <w:tc>
          <w:tcPr>
            <w:tcW w:w="5565" w:type="dxa"/>
            <w:noWrap w:val="0"/>
            <w:vAlign w:val="top"/>
          </w:tcPr>
          <w:p>
            <w:pPr>
              <w:snapToGrid w:val="0"/>
              <w:spacing w:line="240" w:lineRule="atLeast"/>
              <w:ind w:right="24"/>
              <w:jc w:val="right"/>
              <w:rPr>
                <w:rFonts w:hint="eastAsia" w:eastAsia="黑体"/>
                <w:sz w:val="32"/>
              </w:rPr>
            </w:pPr>
          </w:p>
        </w:tc>
      </w:tr>
      <w:tr>
        <w:tblPrEx>
          <w:tblCellMar>
            <w:top w:w="0" w:type="dxa"/>
            <w:left w:w="108" w:type="dxa"/>
            <w:bottom w:w="0" w:type="dxa"/>
            <w:right w:w="108" w:type="dxa"/>
          </w:tblCellMar>
        </w:tblPrEx>
        <w:tc>
          <w:tcPr>
            <w:tcW w:w="3360" w:type="dxa"/>
            <w:noWrap w:val="0"/>
            <w:vAlign w:val="top"/>
          </w:tcPr>
          <w:p>
            <w:pPr>
              <w:snapToGrid w:val="0"/>
              <w:spacing w:line="240" w:lineRule="atLeast"/>
              <w:jc w:val="left"/>
              <w:rPr>
                <w:rFonts w:hint="eastAsia" w:eastAsia="黑体"/>
                <w:sz w:val="32"/>
                <w:lang w:eastAsia="zh-CN"/>
              </w:rPr>
            </w:pPr>
          </w:p>
        </w:tc>
        <w:tc>
          <w:tcPr>
            <w:tcW w:w="5565" w:type="dxa"/>
            <w:noWrap w:val="0"/>
            <w:vAlign w:val="top"/>
          </w:tcPr>
          <w:p>
            <w:pPr>
              <w:snapToGrid w:val="0"/>
              <w:spacing w:line="240" w:lineRule="atLeast"/>
              <w:jc w:val="right"/>
              <w:rPr>
                <w:rFonts w:hint="eastAsia" w:eastAsia="黑体"/>
                <w:sz w:val="32"/>
              </w:rPr>
            </w:pPr>
          </w:p>
        </w:tc>
      </w:tr>
    </w:tbl>
    <w:p>
      <w:pPr>
        <w:rPr>
          <w:rFonts w:hint="eastAsia"/>
        </w:rPr>
      </w:pPr>
    </w:p>
    <w:p>
      <w:pPr>
        <w:spacing w:line="560" w:lineRule="exact"/>
        <w:jc w:val="center"/>
        <w:rPr>
          <w:rFonts w:hint="eastAsia" w:ascii="微软简标宋" w:eastAsia="微软简标宋"/>
          <w:sz w:val="44"/>
          <w:szCs w:val="44"/>
        </w:rPr>
      </w:pPr>
      <w:r>
        <w:rPr>
          <w:rFonts w:hint="eastAsia" w:ascii="微软简标宋" w:eastAsia="微软简标宋"/>
          <w:sz w:val="44"/>
          <w:szCs w:val="44"/>
        </w:rPr>
        <w:t>关于进一步加强人民币存款利率管理的通知</w:t>
      </w:r>
    </w:p>
    <w:p>
      <w:pPr>
        <w:spacing w:line="560" w:lineRule="exact"/>
        <w:rPr>
          <w:rFonts w:ascii="微软简仿宋" w:eastAsia="微软简仿宋"/>
          <w:sz w:val="32"/>
          <w:szCs w:val="32"/>
        </w:rPr>
      </w:pPr>
    </w:p>
    <w:p>
      <w:pPr>
        <w:spacing w:line="560" w:lineRule="exact"/>
        <w:rPr>
          <w:rFonts w:ascii="微软简仿宋" w:eastAsia="微软简仿宋"/>
          <w:sz w:val="32"/>
          <w:szCs w:val="32"/>
        </w:rPr>
      </w:pPr>
      <w:r>
        <w:rPr>
          <w:rFonts w:hint="eastAsia" w:ascii="微软简仿宋" w:eastAsia="微软简仿宋"/>
          <w:sz w:val="32"/>
          <w:szCs w:val="32"/>
        </w:rPr>
        <w:t>各分行：</w:t>
      </w:r>
    </w:p>
    <w:p>
      <w:pPr>
        <w:spacing w:line="560" w:lineRule="exact"/>
        <w:ind w:firstLine="640" w:firstLineChars="200"/>
        <w:rPr>
          <w:rFonts w:ascii="微软简仿宋" w:eastAsia="微软简仿宋"/>
          <w:sz w:val="32"/>
          <w:szCs w:val="32"/>
        </w:rPr>
      </w:pPr>
      <w:r>
        <w:rPr>
          <w:rFonts w:hint="eastAsia" w:ascii="微软简仿宋" w:eastAsia="微软简仿宋"/>
          <w:sz w:val="32"/>
          <w:szCs w:val="32"/>
        </w:rPr>
        <w:t>根据资产负债管理策略和定价策略确定的基本原则，结合市场利率变化趋势及我行实际情况，进一步强化人民币存款利率管理。自2023年9月1日起，下调部分品种人民币存款挂牌利率和利率上限，下调3-5年期高成本存款界定值。现就有关事宜通知如下：</w:t>
      </w:r>
    </w:p>
    <w:p>
      <w:pPr>
        <w:snapToGrid w:val="0"/>
        <w:spacing w:line="560" w:lineRule="atLeast"/>
        <w:ind w:firstLine="640" w:firstLineChars="200"/>
        <w:rPr>
          <w:rFonts w:ascii="黑体" w:hAnsi="黑体" w:eastAsia="黑体"/>
          <w:sz w:val="32"/>
          <w:szCs w:val="32"/>
        </w:rPr>
      </w:pPr>
      <w:r>
        <w:rPr>
          <w:rFonts w:hint="eastAsia" w:ascii="黑体" w:hAnsi="黑体" w:eastAsia="黑体"/>
          <w:sz w:val="32"/>
          <w:szCs w:val="32"/>
        </w:rPr>
        <w:t>一、调整背景</w:t>
      </w:r>
    </w:p>
    <w:p>
      <w:pPr>
        <w:snapToGrid w:val="0"/>
        <w:spacing w:line="560" w:lineRule="atLeast"/>
        <w:ind w:firstLine="640" w:firstLineChars="200"/>
        <w:rPr>
          <w:rFonts w:ascii="微软简仿宋" w:hAnsi="微软简仿宋" w:eastAsia="微软简仿宋" w:cs="微软简仿宋"/>
          <w:sz w:val="32"/>
          <w:szCs w:val="32"/>
        </w:rPr>
      </w:pPr>
      <w:r>
        <w:rPr>
          <w:rFonts w:hint="eastAsia" w:ascii="微软简仿宋" w:hAnsi="仿宋" w:eastAsia="微软简仿宋" w:cs="微软简仿宋"/>
          <w:bCs/>
          <w:sz w:val="32"/>
          <w:szCs w:val="32"/>
        </w:rPr>
        <w:t>2季度</w:t>
      </w:r>
      <w:r>
        <w:rPr>
          <w:rFonts w:ascii="微软简仿宋" w:hAnsi="仿宋" w:eastAsia="微软简仿宋" w:cs="微软简仿宋"/>
          <w:bCs/>
          <w:sz w:val="32"/>
          <w:szCs w:val="32"/>
        </w:rPr>
        <w:t>货币政策报告中，</w:t>
      </w:r>
      <w:r>
        <w:rPr>
          <w:rFonts w:hint="eastAsia" w:ascii="微软简仿宋" w:hAnsi="仿宋" w:eastAsia="微软简仿宋" w:cs="微软简仿宋"/>
          <w:bCs/>
          <w:sz w:val="32"/>
          <w:szCs w:val="32"/>
        </w:rPr>
        <w:t>央行指</w:t>
      </w:r>
      <w:r>
        <w:rPr>
          <w:rFonts w:ascii="微软简仿宋" w:hAnsi="仿宋" w:eastAsia="微软简仿宋" w:cs="微软简仿宋"/>
          <w:bCs/>
          <w:sz w:val="32"/>
          <w:szCs w:val="32"/>
        </w:rPr>
        <w:t>出，商业银行需保持合理利润和净息差水平</w:t>
      </w:r>
      <w:r>
        <w:rPr>
          <w:rFonts w:hint="eastAsia" w:ascii="微软简仿宋" w:hAnsi="仿宋" w:eastAsia="微软简仿宋" w:cs="微软简仿宋"/>
          <w:bCs/>
          <w:sz w:val="32"/>
          <w:szCs w:val="32"/>
        </w:rPr>
        <w:t>，</w:t>
      </w:r>
      <w:r>
        <w:rPr>
          <w:rFonts w:ascii="微软简仿宋" w:hAnsi="仿宋" w:eastAsia="微软简仿宋" w:cs="微软简仿宋"/>
          <w:bCs/>
          <w:sz w:val="32"/>
          <w:szCs w:val="32"/>
        </w:rPr>
        <w:t>增强支持实体经济的可持续性。去年以来，</w:t>
      </w:r>
      <w:r>
        <w:rPr>
          <w:rFonts w:hint="eastAsia" w:ascii="微软简仿宋" w:hAnsi="微软简仿宋" w:eastAsia="微软简仿宋" w:cs="微软简仿宋"/>
          <w:sz w:val="32"/>
          <w:szCs w:val="32"/>
        </w:rPr>
        <w:t>央行持续释放贷款市场报价利率（LPR）改革效能和存款利率市场化调整机制作用，加</w:t>
      </w:r>
      <w:r>
        <w:rPr>
          <w:rFonts w:ascii="微软简仿宋" w:hAnsi="微软简仿宋" w:eastAsia="微软简仿宋" w:cs="微软简仿宋"/>
          <w:sz w:val="32"/>
          <w:szCs w:val="32"/>
        </w:rPr>
        <w:t>强存贷款</w:t>
      </w:r>
      <w:r>
        <w:rPr>
          <w:rFonts w:hint="eastAsia" w:ascii="微软简仿宋" w:hAnsi="微软简仿宋" w:eastAsia="微软简仿宋" w:cs="微软简仿宋"/>
          <w:sz w:val="32"/>
          <w:szCs w:val="32"/>
        </w:rPr>
        <w:t>利率联动。</w:t>
      </w:r>
    </w:p>
    <w:p>
      <w:pPr>
        <w:snapToGrid w:val="0"/>
        <w:spacing w:line="560" w:lineRule="atLeast"/>
        <w:ind w:firstLine="640" w:firstLineChars="200"/>
        <w:rPr>
          <w:rFonts w:hint="eastAsia" w:ascii="微软简仿宋" w:hAnsi="微软简仿宋" w:eastAsia="微软简仿宋" w:cs="微软简仿宋"/>
          <w:sz w:val="32"/>
          <w:szCs w:val="32"/>
        </w:rPr>
      </w:pPr>
      <w:r>
        <w:rPr>
          <w:rFonts w:hint="eastAsia" w:ascii="微软简仿宋" w:hAnsi="仿宋" w:eastAsia="微软简仿宋" w:cs="微软简仿宋"/>
          <w:bCs/>
          <w:sz w:val="32"/>
          <w:szCs w:val="32"/>
        </w:rPr>
        <w:t>8月份</w:t>
      </w:r>
      <w:r>
        <w:rPr>
          <w:rFonts w:ascii="微软简仿宋" w:hAnsi="仿宋" w:eastAsia="微软简仿宋" w:cs="微软简仿宋"/>
          <w:bCs/>
          <w:sz w:val="32"/>
          <w:szCs w:val="32"/>
        </w:rPr>
        <w:t>，</w:t>
      </w:r>
      <w:r>
        <w:rPr>
          <w:rFonts w:hint="eastAsia" w:ascii="微软简仿宋" w:hAnsi="微软简仿宋" w:eastAsia="微软简仿宋" w:cs="微软简仿宋"/>
          <w:sz w:val="32"/>
          <w:szCs w:val="32"/>
        </w:rPr>
        <w:t>LPR时隔两个月再次下调，资产</w:t>
      </w:r>
      <w:r>
        <w:rPr>
          <w:rFonts w:ascii="微软简仿宋" w:hAnsi="微软简仿宋" w:eastAsia="微软简仿宋" w:cs="微软简仿宋"/>
          <w:sz w:val="32"/>
          <w:szCs w:val="32"/>
        </w:rPr>
        <w:t>收益下行压力</w:t>
      </w:r>
      <w:r>
        <w:rPr>
          <w:rFonts w:hint="eastAsia" w:ascii="微软简仿宋" w:hAnsi="微软简仿宋" w:eastAsia="微软简仿宋" w:cs="微软简仿宋"/>
          <w:sz w:val="32"/>
          <w:szCs w:val="32"/>
        </w:rPr>
        <w:t>加</w:t>
      </w:r>
      <w:r>
        <w:rPr>
          <w:rFonts w:ascii="微软简仿宋" w:hAnsi="微软简仿宋" w:eastAsia="微软简仿宋" w:cs="微软简仿宋"/>
          <w:sz w:val="32"/>
          <w:szCs w:val="32"/>
        </w:rPr>
        <w:t>大，</w:t>
      </w:r>
      <w:r>
        <w:rPr>
          <w:rFonts w:hint="eastAsia" w:ascii="微软简仿宋" w:hAnsi="微软简仿宋" w:eastAsia="微软简仿宋" w:cs="微软简仿宋"/>
          <w:sz w:val="32"/>
          <w:szCs w:val="32"/>
        </w:rPr>
        <w:t>而</w:t>
      </w:r>
      <w:r>
        <w:rPr>
          <w:rFonts w:ascii="微软简仿宋" w:hAnsi="微软简仿宋" w:eastAsia="微软简仿宋" w:cs="微软简仿宋"/>
          <w:sz w:val="32"/>
          <w:szCs w:val="32"/>
        </w:rPr>
        <w:t>存款</w:t>
      </w:r>
      <w:r>
        <w:rPr>
          <w:rFonts w:hint="eastAsia" w:ascii="微软简仿宋" w:hAnsi="微软简仿宋" w:eastAsia="微软简仿宋" w:cs="微软简仿宋"/>
          <w:sz w:val="32"/>
          <w:szCs w:val="32"/>
        </w:rPr>
        <w:t>端呈现定期化、长期化趋势，成本保持刚性，息差持续收窄。进</w:t>
      </w:r>
      <w:r>
        <w:rPr>
          <w:rFonts w:ascii="微软简仿宋" w:hAnsi="微软简仿宋" w:eastAsia="微软简仿宋" w:cs="微软简仿宋"/>
          <w:sz w:val="32"/>
          <w:szCs w:val="32"/>
        </w:rPr>
        <w:t>一</w:t>
      </w:r>
      <w:r>
        <w:rPr>
          <w:rFonts w:hint="eastAsia" w:ascii="微软简仿宋" w:hAnsi="微软简仿宋" w:eastAsia="微软简仿宋" w:cs="微软简仿宋"/>
          <w:sz w:val="32"/>
          <w:szCs w:val="32"/>
        </w:rPr>
        <w:t>步</w:t>
      </w:r>
      <w:r>
        <w:rPr>
          <w:rFonts w:ascii="微软简仿宋" w:hAnsi="微软简仿宋" w:eastAsia="微软简仿宋" w:cs="微软简仿宋"/>
          <w:sz w:val="32"/>
          <w:szCs w:val="32"/>
        </w:rPr>
        <w:t>加强存款利率</w:t>
      </w:r>
      <w:r>
        <w:rPr>
          <w:rFonts w:hint="eastAsia" w:ascii="微软简仿宋" w:hAnsi="微软简仿宋" w:eastAsia="微软简仿宋" w:cs="微软简仿宋"/>
          <w:sz w:val="32"/>
          <w:szCs w:val="32"/>
        </w:rPr>
        <w:t>管理，</w:t>
      </w:r>
      <w:r>
        <w:rPr>
          <w:rFonts w:hint="eastAsia" w:ascii="微软简仿宋" w:eastAsia="微软简仿宋"/>
          <w:sz w:val="32"/>
          <w:szCs w:val="32"/>
        </w:rPr>
        <w:t>既与外部形势变化相适应，也是全</w:t>
      </w:r>
      <w:r>
        <w:rPr>
          <w:rFonts w:ascii="微软简仿宋" w:eastAsia="微软简仿宋"/>
          <w:sz w:val="32"/>
          <w:szCs w:val="32"/>
        </w:rPr>
        <w:t>行</w:t>
      </w:r>
      <w:r>
        <w:rPr>
          <w:rFonts w:hint="eastAsia" w:ascii="微软简仿宋" w:eastAsia="微软简仿宋"/>
          <w:sz w:val="32"/>
          <w:szCs w:val="32"/>
        </w:rPr>
        <w:t>稳息差、保效益、提质效所需。</w:t>
      </w:r>
    </w:p>
    <w:p>
      <w:pPr>
        <w:snapToGrid w:val="0"/>
        <w:spacing w:line="560" w:lineRule="atLeast"/>
        <w:ind w:firstLine="640" w:firstLineChars="200"/>
        <w:rPr>
          <w:rFonts w:ascii="黑体" w:hAnsi="黑体" w:eastAsia="黑体"/>
          <w:sz w:val="32"/>
          <w:szCs w:val="32"/>
        </w:rPr>
      </w:pPr>
      <w:r>
        <w:rPr>
          <w:rFonts w:hint="eastAsia" w:ascii="黑体" w:hAnsi="黑体" w:eastAsia="黑体"/>
          <w:sz w:val="32"/>
          <w:szCs w:val="32"/>
        </w:rPr>
        <w:t>二、强化人民币存款利率管理</w:t>
      </w:r>
    </w:p>
    <w:p>
      <w:pPr>
        <w:adjustRightInd w:val="0"/>
        <w:snapToGrid w:val="0"/>
        <w:spacing w:line="560" w:lineRule="atLeast"/>
        <w:ind w:firstLine="648"/>
        <w:rPr>
          <w:rFonts w:ascii="微软简仿宋" w:hAnsi="Calibri" w:eastAsia="微软简仿宋" w:cs="黑体"/>
          <w:sz w:val="32"/>
          <w:szCs w:val="32"/>
        </w:rPr>
      </w:pPr>
      <w:r>
        <w:rPr>
          <w:rFonts w:hint="eastAsia" w:ascii="微软简仿宋" w:eastAsia="微软简仿宋" w:cs="黑体"/>
          <w:sz w:val="32"/>
          <w:szCs w:val="32"/>
        </w:rPr>
        <w:t>按照“紧盯政策、紧盯市场、紧盯同业、紧盯行内运行”的定价管理原则，进一步加强人民币存款利率管理。</w:t>
      </w:r>
    </w:p>
    <w:p>
      <w:pPr>
        <w:pStyle w:val="7"/>
        <w:numPr>
          <w:ilvl w:val="0"/>
          <w:numId w:val="2"/>
        </w:numPr>
        <w:snapToGrid w:val="0"/>
        <w:spacing w:line="560" w:lineRule="atLeast"/>
        <w:ind w:firstLineChars="0"/>
        <w:rPr>
          <w:rFonts w:ascii="楷体" w:hAnsi="楷体" w:eastAsia="楷体" w:cs="宋体"/>
          <w:b w:val="0"/>
          <w:kern w:val="0"/>
          <w:sz w:val="32"/>
          <w:szCs w:val="32"/>
        </w:rPr>
      </w:pPr>
      <w:r>
        <w:rPr>
          <w:rFonts w:hint="eastAsia" w:ascii="楷体" w:hAnsi="楷体" w:eastAsia="楷体" w:cs="宋体"/>
          <w:b w:val="0"/>
          <w:kern w:val="0"/>
          <w:sz w:val="32"/>
          <w:szCs w:val="32"/>
        </w:rPr>
        <w:t>下调人民币存款挂牌利率</w:t>
      </w:r>
    </w:p>
    <w:p>
      <w:pPr>
        <w:snapToGrid w:val="0"/>
        <w:spacing w:line="560" w:lineRule="atLeast"/>
        <w:ind w:firstLine="640" w:firstLineChars="200"/>
        <w:rPr>
          <w:rFonts w:ascii="微软简仿宋" w:hAnsi="Calibri" w:eastAsia="微软简仿宋"/>
          <w:sz w:val="32"/>
          <w:szCs w:val="32"/>
        </w:rPr>
      </w:pPr>
      <w:r>
        <w:rPr>
          <w:rFonts w:hint="eastAsia" w:ascii="微软简仿宋" w:eastAsia="微软简仿宋"/>
          <w:sz w:val="32"/>
          <w:szCs w:val="32"/>
        </w:rPr>
        <w:t>下调1年期存款挂牌利率10个bp，下调2年期存款挂牌利率20个bp，下调3年期、5年期存款挂牌利率25个bp。调整后人民币存款挂牌利率如下：</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281"/>
        <w:gridCol w:w="1581"/>
        <w:gridCol w:w="1359"/>
        <w:gridCol w:w="1435"/>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2497" w:type="dxa"/>
            <w:gridSpan w:val="2"/>
            <w:vMerge w:val="restart"/>
            <w:tcBorders>
              <w:top w:val="single" w:color="auto" w:sz="4" w:space="0"/>
              <w:left w:val="single" w:color="auto" w:sz="4" w:space="0"/>
              <w:bottom w:val="single" w:color="auto" w:sz="4" w:space="0"/>
              <w:right w:val="single" w:color="auto" w:sz="4" w:space="0"/>
            </w:tcBorders>
            <w:shd w:val="clear" w:color="auto" w:fill="FFFFFF"/>
            <w:noWrap w:val="0"/>
            <w:vAlign w:val="center"/>
          </w:tcPr>
          <w:p>
            <w:pPr>
              <w:widowControl/>
              <w:spacing w:line="240" w:lineRule="exact"/>
              <w:jc w:val="center"/>
              <w:rPr>
                <w:rFonts w:hint="eastAsia" w:ascii="微软简仿宋" w:hAnsi="微软简仿宋" w:eastAsia="微软简仿宋" w:cs="宋体"/>
                <w:b/>
                <w:bCs/>
                <w:color w:val="000000"/>
                <w:kern w:val="0"/>
                <w:sz w:val="24"/>
                <w:szCs w:val="24"/>
              </w:rPr>
            </w:pPr>
            <w:r>
              <w:rPr>
                <w:rFonts w:hint="eastAsia" w:ascii="微软简仿宋" w:hAnsi="微软简仿宋" w:eastAsia="微软简仿宋" w:cs="宋体"/>
                <w:b/>
                <w:bCs/>
                <w:color w:val="000000"/>
                <w:kern w:val="0"/>
                <w:sz w:val="24"/>
                <w:szCs w:val="24"/>
              </w:rPr>
              <w:t xml:space="preserve">项目 </w:t>
            </w:r>
          </w:p>
        </w:tc>
        <w:tc>
          <w:tcPr>
            <w:tcW w:w="294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b/>
                <w:bCs/>
                <w:kern w:val="0"/>
                <w:sz w:val="24"/>
                <w:szCs w:val="24"/>
              </w:rPr>
            </w:pPr>
            <w:r>
              <w:rPr>
                <w:rFonts w:hint="eastAsia" w:ascii="微软简仿宋" w:hAnsi="微软简仿宋" w:eastAsia="微软简仿宋" w:cs="宋体"/>
                <w:b/>
                <w:bCs/>
                <w:kern w:val="0"/>
                <w:sz w:val="24"/>
                <w:szCs w:val="24"/>
              </w:rPr>
              <w:t>调整后挂牌</w:t>
            </w:r>
          </w:p>
        </w:tc>
        <w:tc>
          <w:tcPr>
            <w:tcW w:w="285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b/>
                <w:bCs/>
                <w:kern w:val="0"/>
                <w:sz w:val="24"/>
                <w:szCs w:val="24"/>
              </w:rPr>
            </w:pPr>
            <w:r>
              <w:rPr>
                <w:rFonts w:hint="eastAsia" w:ascii="微软简仿宋" w:hAnsi="微软简仿宋" w:eastAsia="微软简仿宋" w:cs="宋体"/>
                <w:b/>
                <w:bCs/>
                <w:kern w:val="0"/>
                <w:sz w:val="24"/>
                <w:szCs w:val="24"/>
              </w:rPr>
              <w:t>调整点数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2497" w:type="dxa"/>
            <w:gridSpan w:val="2"/>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b/>
                <w:bCs/>
                <w:color w:val="000000"/>
                <w:kern w:val="0"/>
                <w:sz w:val="24"/>
                <w:szCs w:val="24"/>
              </w:rPr>
            </w:pPr>
          </w:p>
        </w:tc>
        <w:tc>
          <w:tcPr>
            <w:tcW w:w="15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b/>
                <w:bCs/>
                <w:kern w:val="0"/>
                <w:sz w:val="24"/>
                <w:szCs w:val="24"/>
              </w:rPr>
            </w:pPr>
            <w:r>
              <w:rPr>
                <w:rFonts w:hint="eastAsia" w:ascii="微软简仿宋" w:hAnsi="微软简仿宋" w:eastAsia="微软简仿宋" w:cs="宋体"/>
                <w:b/>
                <w:bCs/>
                <w:kern w:val="0"/>
                <w:sz w:val="24"/>
                <w:szCs w:val="24"/>
              </w:rPr>
              <w:t>单位</w:t>
            </w:r>
          </w:p>
        </w:tc>
        <w:tc>
          <w:tcPr>
            <w:tcW w:w="135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b/>
                <w:bCs/>
                <w:kern w:val="0"/>
                <w:sz w:val="24"/>
                <w:szCs w:val="24"/>
              </w:rPr>
            </w:pPr>
            <w:r>
              <w:rPr>
                <w:rFonts w:hint="eastAsia" w:ascii="微软简仿宋" w:hAnsi="微软简仿宋" w:eastAsia="微软简仿宋" w:cs="宋体"/>
                <w:b/>
                <w:bCs/>
                <w:kern w:val="0"/>
                <w:sz w:val="24"/>
                <w:szCs w:val="24"/>
              </w:rPr>
              <w:t>个人</w:t>
            </w:r>
          </w:p>
        </w:tc>
        <w:tc>
          <w:tcPr>
            <w:tcW w:w="1435"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b/>
                <w:bCs/>
                <w:kern w:val="0"/>
                <w:sz w:val="24"/>
                <w:szCs w:val="24"/>
              </w:rPr>
            </w:pPr>
            <w:r>
              <w:rPr>
                <w:rFonts w:hint="eastAsia" w:ascii="微软简仿宋" w:hAnsi="微软简仿宋" w:eastAsia="微软简仿宋" w:cs="宋体"/>
                <w:b/>
                <w:bCs/>
                <w:kern w:val="0"/>
                <w:sz w:val="24"/>
                <w:szCs w:val="24"/>
              </w:rPr>
              <w:t>单位</w:t>
            </w:r>
          </w:p>
        </w:tc>
        <w:tc>
          <w:tcPr>
            <w:tcW w:w="1424"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b/>
                <w:bCs/>
                <w:kern w:val="0"/>
                <w:sz w:val="24"/>
                <w:szCs w:val="24"/>
              </w:rPr>
            </w:pPr>
            <w:r>
              <w:rPr>
                <w:rFonts w:hint="eastAsia" w:ascii="微软简仿宋" w:hAnsi="微软简仿宋" w:eastAsia="微软简仿宋" w:cs="宋体"/>
                <w:b/>
                <w:bCs/>
                <w:kern w:val="0"/>
                <w:sz w:val="24"/>
                <w:szCs w:val="24"/>
              </w:rPr>
              <w:t>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2497"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活期</w:t>
            </w:r>
          </w:p>
        </w:tc>
        <w:tc>
          <w:tcPr>
            <w:tcW w:w="294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宋体" w:eastAsia="微软简仿宋" w:cs="宋体"/>
                <w:kern w:val="0"/>
                <w:sz w:val="24"/>
                <w:szCs w:val="24"/>
              </w:rPr>
              <w:t>0.20</w:t>
            </w:r>
          </w:p>
        </w:tc>
        <w:tc>
          <w:tcPr>
            <w:tcW w:w="285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定期</w:t>
            </w:r>
          </w:p>
        </w:tc>
        <w:tc>
          <w:tcPr>
            <w:tcW w:w="7080"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整存整取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三个月</w:t>
            </w:r>
          </w:p>
        </w:tc>
        <w:tc>
          <w:tcPr>
            <w:tcW w:w="294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1.30</w:t>
            </w:r>
          </w:p>
        </w:tc>
        <w:tc>
          <w:tcPr>
            <w:tcW w:w="2859" w:type="dxa"/>
            <w:gridSpan w:val="2"/>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半年</w:t>
            </w:r>
          </w:p>
        </w:tc>
        <w:tc>
          <w:tcPr>
            <w:tcW w:w="294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1.55</w:t>
            </w:r>
          </w:p>
        </w:tc>
        <w:tc>
          <w:tcPr>
            <w:tcW w:w="2859" w:type="dxa"/>
            <w:gridSpan w:val="2"/>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一年</w:t>
            </w:r>
          </w:p>
        </w:tc>
        <w:tc>
          <w:tcPr>
            <w:tcW w:w="294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1.75</w:t>
            </w:r>
          </w:p>
        </w:tc>
        <w:tc>
          <w:tcPr>
            <w:tcW w:w="2859" w:type="dxa"/>
            <w:gridSpan w:val="2"/>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微软简仿宋" w:hAnsi="微软简仿宋" w:eastAsia="微软简仿宋" w:cs="宋体"/>
                <w:kern w:val="0"/>
                <w:sz w:val="24"/>
                <w:szCs w:val="24"/>
              </w:rPr>
            </w:pPr>
            <w:r>
              <w:rPr>
                <w:rFonts w:hint="eastAsia" w:ascii="微软简仿宋" w:hAnsi="宋体" w:eastAsia="微软简仿宋" w:cs="宋体"/>
                <w:kern w:val="0"/>
                <w:sz w:val="24"/>
                <w:szCs w:val="24"/>
              </w:rPr>
              <w:t>-10bp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二年</w:t>
            </w:r>
          </w:p>
        </w:tc>
        <w:tc>
          <w:tcPr>
            <w:tcW w:w="1581"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exact"/>
              <w:jc w:val="center"/>
              <w:rPr>
                <w:rFonts w:hint="eastAsia" w:ascii="微软简仿宋" w:hAnsi="微软简仿宋" w:eastAsia="微软简仿宋" w:cs="宋体"/>
                <w:kern w:val="0"/>
                <w:sz w:val="24"/>
                <w:szCs w:val="24"/>
              </w:rPr>
            </w:pPr>
            <w:r>
              <w:rPr>
                <w:rFonts w:hint="eastAsia" w:ascii="微软简仿宋" w:hAnsi="宋体" w:eastAsia="微软简仿宋" w:cs="宋体"/>
                <w:kern w:val="0"/>
                <w:sz w:val="24"/>
                <w:szCs w:val="24"/>
              </w:rPr>
              <w:t>1.80</w:t>
            </w:r>
          </w:p>
        </w:tc>
        <w:tc>
          <w:tcPr>
            <w:tcW w:w="1359"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exact"/>
              <w:jc w:val="center"/>
              <w:rPr>
                <w:rFonts w:hint="eastAsia" w:ascii="微软简仿宋" w:hAnsi="微软简仿宋" w:eastAsia="微软简仿宋" w:cs="宋体"/>
                <w:kern w:val="0"/>
                <w:sz w:val="24"/>
                <w:szCs w:val="24"/>
              </w:rPr>
            </w:pPr>
            <w:r>
              <w:rPr>
                <w:rFonts w:hint="eastAsia" w:ascii="微软简仿宋" w:hAnsi="宋体" w:eastAsia="微软简仿宋" w:cs="宋体"/>
                <w:kern w:val="0"/>
                <w:sz w:val="24"/>
                <w:szCs w:val="24"/>
              </w:rPr>
              <w:t>2.00</w:t>
            </w:r>
          </w:p>
        </w:tc>
        <w:tc>
          <w:tcPr>
            <w:tcW w:w="285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300" w:lineRule="exact"/>
              <w:jc w:val="center"/>
              <w:rPr>
                <w:rFonts w:hint="eastAsia" w:ascii="微软简仿宋" w:hAnsi="微软简仿宋" w:eastAsia="微软简仿宋" w:cs="宋体"/>
                <w:kern w:val="0"/>
                <w:sz w:val="24"/>
                <w:szCs w:val="24"/>
              </w:rPr>
            </w:pPr>
            <w:r>
              <w:rPr>
                <w:rFonts w:hint="eastAsia" w:ascii="微软简仿宋" w:hAnsi="宋体" w:eastAsia="微软简仿宋" w:cs="宋体"/>
                <w:kern w:val="0"/>
                <w:sz w:val="24"/>
                <w:szCs w:val="24"/>
              </w:rPr>
              <w:t>-20bp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三年</w:t>
            </w:r>
          </w:p>
        </w:tc>
        <w:tc>
          <w:tcPr>
            <w:tcW w:w="1581"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exact"/>
              <w:jc w:val="center"/>
              <w:rPr>
                <w:rFonts w:hint="eastAsia" w:ascii="微软简仿宋" w:hAnsi="微软简仿宋" w:eastAsia="微软简仿宋" w:cs="宋体"/>
                <w:kern w:val="0"/>
                <w:sz w:val="24"/>
                <w:szCs w:val="24"/>
              </w:rPr>
            </w:pPr>
            <w:r>
              <w:rPr>
                <w:rFonts w:hint="eastAsia" w:ascii="微软简仿宋" w:hAnsi="宋体" w:eastAsia="微软简仿宋" w:cs="宋体"/>
                <w:kern w:val="0"/>
                <w:sz w:val="24"/>
                <w:szCs w:val="24"/>
              </w:rPr>
              <w:t>2.20</w:t>
            </w:r>
          </w:p>
        </w:tc>
        <w:tc>
          <w:tcPr>
            <w:tcW w:w="1359" w:type="dxa"/>
            <w:tcBorders>
              <w:top w:val="single" w:color="auto" w:sz="4" w:space="0"/>
              <w:left w:val="single" w:color="auto" w:sz="4" w:space="0"/>
              <w:bottom w:val="single" w:color="auto" w:sz="4" w:space="0"/>
              <w:right w:val="single" w:color="auto" w:sz="4" w:space="0"/>
            </w:tcBorders>
            <w:noWrap w:val="0"/>
            <w:vAlign w:val="center"/>
          </w:tcPr>
          <w:p>
            <w:pPr>
              <w:widowControl/>
              <w:spacing w:line="300" w:lineRule="exact"/>
              <w:jc w:val="center"/>
              <w:rPr>
                <w:rFonts w:hint="eastAsia" w:ascii="微软简仿宋" w:hAnsi="微软简仿宋" w:eastAsia="微软简仿宋" w:cs="宋体"/>
                <w:kern w:val="0"/>
                <w:sz w:val="24"/>
                <w:szCs w:val="24"/>
              </w:rPr>
            </w:pPr>
            <w:r>
              <w:rPr>
                <w:rFonts w:hint="eastAsia" w:ascii="微软简仿宋" w:hAnsi="宋体" w:eastAsia="微软简仿宋" w:cs="宋体"/>
                <w:kern w:val="0"/>
                <w:sz w:val="24"/>
                <w:szCs w:val="24"/>
              </w:rPr>
              <w:t>2.25</w:t>
            </w:r>
          </w:p>
        </w:tc>
        <w:tc>
          <w:tcPr>
            <w:tcW w:w="2859" w:type="dxa"/>
            <w:gridSpan w:val="2"/>
            <w:vMerge w:val="restart"/>
            <w:tcBorders>
              <w:top w:val="single" w:color="auto" w:sz="4" w:space="0"/>
              <w:left w:val="single" w:color="auto" w:sz="4" w:space="0"/>
              <w:right w:val="single" w:color="auto" w:sz="4" w:space="0"/>
            </w:tcBorders>
            <w:noWrap w:val="0"/>
            <w:vAlign w:val="center"/>
          </w:tcPr>
          <w:p>
            <w:pPr>
              <w:widowControl/>
              <w:spacing w:line="300" w:lineRule="exact"/>
              <w:jc w:val="center"/>
              <w:rPr>
                <w:rFonts w:hint="eastAsia" w:ascii="微软简仿宋" w:hAnsi="微软简仿宋" w:eastAsia="微软简仿宋" w:cs="宋体"/>
                <w:kern w:val="0"/>
                <w:sz w:val="24"/>
                <w:szCs w:val="24"/>
              </w:rPr>
            </w:pPr>
            <w:r>
              <w:rPr>
                <w:rFonts w:hint="eastAsia" w:ascii="微软简仿宋" w:hAnsi="宋体" w:eastAsia="微软简仿宋" w:cs="宋体"/>
                <w:kern w:val="0"/>
                <w:sz w:val="24"/>
                <w:szCs w:val="24"/>
              </w:rPr>
              <w:t xml:space="preserve">-25bp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五年</w:t>
            </w:r>
          </w:p>
        </w:tc>
        <w:tc>
          <w:tcPr>
            <w:tcW w:w="294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300" w:lineRule="exact"/>
              <w:jc w:val="center"/>
              <w:rPr>
                <w:rFonts w:hint="eastAsia" w:ascii="微软简仿宋" w:hAnsi="微软简仿宋" w:eastAsia="微软简仿宋" w:cs="宋体"/>
                <w:kern w:val="0"/>
                <w:sz w:val="24"/>
                <w:szCs w:val="24"/>
              </w:rPr>
            </w:pPr>
            <w:r>
              <w:rPr>
                <w:rFonts w:hint="eastAsia" w:ascii="微软简仿宋" w:hAnsi="宋体" w:eastAsia="微软简仿宋" w:cs="宋体"/>
                <w:kern w:val="0"/>
                <w:sz w:val="24"/>
                <w:szCs w:val="24"/>
              </w:rPr>
              <w:t>2.30</w:t>
            </w:r>
          </w:p>
        </w:tc>
        <w:tc>
          <w:tcPr>
            <w:tcW w:w="2859" w:type="dxa"/>
            <w:gridSpan w:val="2"/>
            <w:vMerge w:val="continue"/>
            <w:tcBorders>
              <w:left w:val="single" w:color="auto" w:sz="4" w:space="0"/>
              <w:bottom w:val="single" w:color="auto" w:sz="4" w:space="0"/>
              <w:right w:val="single" w:color="auto" w:sz="4" w:space="0"/>
            </w:tcBorders>
            <w:noWrap w:val="0"/>
            <w:vAlign w:val="center"/>
          </w:tcPr>
          <w:p>
            <w:pPr>
              <w:widowControl/>
              <w:spacing w:line="300" w:lineRule="exact"/>
              <w:jc w:val="center"/>
              <w:rPr>
                <w:rFonts w:hint="eastAsia" w:ascii="微软简仿宋" w:hAnsi="微软简仿宋" w:eastAsia="微软简仿宋"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7080"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零存整取、整存零取、存本取息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一年</w:t>
            </w:r>
          </w:p>
        </w:tc>
        <w:tc>
          <w:tcPr>
            <w:tcW w:w="294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1.30</w:t>
            </w:r>
          </w:p>
        </w:tc>
        <w:tc>
          <w:tcPr>
            <w:tcW w:w="2859" w:type="dxa"/>
            <w:gridSpan w:val="2"/>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三年</w:t>
            </w:r>
          </w:p>
        </w:tc>
        <w:tc>
          <w:tcPr>
            <w:tcW w:w="294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1.50</w:t>
            </w:r>
          </w:p>
        </w:tc>
        <w:tc>
          <w:tcPr>
            <w:tcW w:w="2859" w:type="dxa"/>
            <w:gridSpan w:val="2"/>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五年</w:t>
            </w:r>
          </w:p>
        </w:tc>
        <w:tc>
          <w:tcPr>
            <w:tcW w:w="294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1.55</w:t>
            </w:r>
          </w:p>
        </w:tc>
        <w:tc>
          <w:tcPr>
            <w:tcW w:w="2859" w:type="dxa"/>
            <w:gridSpan w:val="2"/>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定活两便</w:t>
            </w:r>
          </w:p>
        </w:tc>
        <w:tc>
          <w:tcPr>
            <w:tcW w:w="5799" w:type="dxa"/>
            <w:gridSpan w:val="4"/>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kern w:val="0"/>
                <w:sz w:val="24"/>
                <w:szCs w:val="24"/>
                <w:highlight w:val="lightGray"/>
              </w:rPr>
            </w:pPr>
            <w:r>
              <w:rPr>
                <w:rFonts w:hint="eastAsia" w:ascii="微软简仿宋" w:hAnsi="微软简仿宋" w:eastAsia="微软简仿宋" w:cs="宋体"/>
                <w:kern w:val="0"/>
                <w:sz w:val="24"/>
                <w:szCs w:val="24"/>
              </w:rPr>
              <w:t>按一年以内定期整存整取同档次利率打六折执行</w:t>
            </w:r>
            <w:r>
              <w:rPr>
                <w:rFonts w:hint="eastAsia" w:ascii="宋体" w:hAnsi="宋体"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2497"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协定存款</w:t>
            </w:r>
          </w:p>
        </w:tc>
        <w:tc>
          <w:tcPr>
            <w:tcW w:w="15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0.90</w:t>
            </w:r>
          </w:p>
        </w:tc>
        <w:tc>
          <w:tcPr>
            <w:tcW w:w="135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w:t>
            </w:r>
            <w:r>
              <w:rPr>
                <w:rFonts w:hint="eastAsia" w:ascii="宋体" w:hAnsi="宋体" w:cs="宋体"/>
                <w:kern w:val="0"/>
                <w:sz w:val="24"/>
                <w:szCs w:val="24"/>
              </w:rPr>
              <w:t>　</w:t>
            </w:r>
          </w:p>
        </w:tc>
        <w:tc>
          <w:tcPr>
            <w:tcW w:w="285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8296" w:type="dxa"/>
            <w:gridSpan w:val="6"/>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通知存款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宋体" w:hAnsi="宋体" w:cs="宋体"/>
                <w:color w:val="000000"/>
                <w:kern w:val="0"/>
                <w:sz w:val="24"/>
                <w:szCs w:val="24"/>
              </w:rPr>
              <w:t>　</w:t>
            </w: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一天</w:t>
            </w:r>
          </w:p>
        </w:tc>
        <w:tc>
          <w:tcPr>
            <w:tcW w:w="294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0.45</w:t>
            </w:r>
          </w:p>
        </w:tc>
        <w:tc>
          <w:tcPr>
            <w:tcW w:w="2859" w:type="dxa"/>
            <w:gridSpan w:val="2"/>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21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color w:val="000000"/>
                <w:kern w:val="0"/>
                <w:sz w:val="24"/>
                <w:szCs w:val="24"/>
              </w:rPr>
            </w:pPr>
          </w:p>
        </w:tc>
        <w:tc>
          <w:tcPr>
            <w:tcW w:w="1281"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微软简仿宋" w:hAnsi="微软简仿宋" w:eastAsia="微软简仿宋" w:cs="宋体"/>
                <w:color w:val="000000"/>
                <w:kern w:val="0"/>
                <w:sz w:val="24"/>
                <w:szCs w:val="24"/>
              </w:rPr>
            </w:pPr>
            <w:r>
              <w:rPr>
                <w:rFonts w:hint="eastAsia" w:ascii="微软简仿宋" w:hAnsi="微软简仿宋" w:eastAsia="微软简仿宋" w:cs="宋体"/>
                <w:color w:val="000000"/>
                <w:kern w:val="0"/>
                <w:sz w:val="24"/>
                <w:szCs w:val="24"/>
              </w:rPr>
              <w:t>七天</w:t>
            </w:r>
          </w:p>
        </w:tc>
        <w:tc>
          <w:tcPr>
            <w:tcW w:w="294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center"/>
              <w:rPr>
                <w:rFonts w:hint="eastAsia" w:ascii="微软简仿宋" w:hAnsi="微软简仿宋" w:eastAsia="微软简仿宋" w:cs="宋体"/>
                <w:kern w:val="0"/>
                <w:sz w:val="24"/>
                <w:szCs w:val="24"/>
              </w:rPr>
            </w:pPr>
            <w:r>
              <w:rPr>
                <w:rFonts w:hint="eastAsia" w:ascii="微软简仿宋" w:hAnsi="微软简仿宋" w:eastAsia="微软简仿宋" w:cs="宋体"/>
                <w:kern w:val="0"/>
                <w:sz w:val="24"/>
                <w:szCs w:val="24"/>
              </w:rPr>
              <w:t>1.00</w:t>
            </w:r>
          </w:p>
        </w:tc>
        <w:tc>
          <w:tcPr>
            <w:tcW w:w="2859" w:type="dxa"/>
            <w:gridSpan w:val="2"/>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hint="eastAsia" w:ascii="微软简仿宋" w:hAnsi="微软简仿宋" w:eastAsia="微软简仿宋" w:cs="宋体"/>
                <w:kern w:val="0"/>
                <w:sz w:val="24"/>
                <w:szCs w:val="24"/>
              </w:rPr>
            </w:pPr>
          </w:p>
        </w:tc>
      </w:tr>
    </w:tbl>
    <w:p>
      <w:pPr>
        <w:snapToGrid w:val="0"/>
        <w:spacing w:line="560" w:lineRule="atLeast"/>
        <w:ind w:firstLine="720" w:firstLineChars="225"/>
        <w:rPr>
          <w:rFonts w:ascii="楷体" w:hAnsi="楷体" w:eastAsia="楷体" w:cs="宋体"/>
          <w:b/>
          <w:kern w:val="0"/>
          <w:sz w:val="32"/>
          <w:szCs w:val="32"/>
        </w:rPr>
      </w:pPr>
      <w:r>
        <w:rPr>
          <w:rFonts w:hint="eastAsia" w:ascii="楷体" w:hAnsi="楷体" w:eastAsia="楷体" w:cs="宋体"/>
          <w:kern w:val="0"/>
          <w:sz w:val="32"/>
          <w:szCs w:val="32"/>
        </w:rPr>
        <w:t>（二）下调人民币存款利率吸收上限</w:t>
      </w:r>
    </w:p>
    <w:p>
      <w:pPr>
        <w:snapToGrid w:val="0"/>
        <w:spacing w:line="560" w:lineRule="atLeast"/>
        <w:ind w:firstLine="640" w:firstLineChars="200"/>
        <w:rPr>
          <w:rFonts w:ascii="微软简仿宋" w:hAnsi="宋体" w:eastAsia="微软简仿宋" w:cs="宋体"/>
          <w:kern w:val="0"/>
          <w:sz w:val="32"/>
          <w:szCs w:val="32"/>
        </w:rPr>
      </w:pPr>
      <w:r>
        <w:rPr>
          <w:rFonts w:hint="eastAsia" w:ascii="微软简仿宋" w:hAnsi="宋体" w:eastAsia="微软简仿宋" w:cs="宋体"/>
          <w:kern w:val="0"/>
          <w:sz w:val="32"/>
          <w:szCs w:val="32"/>
        </w:rPr>
        <w:t>同步下调人民币存款（含大额存单）利率吸收上限（见下表），各分行新吸收存款不得突破利率上限。</w:t>
      </w:r>
    </w:p>
    <w:tbl>
      <w:tblPr>
        <w:tblStyle w:val="4"/>
        <w:tblW w:w="0" w:type="auto"/>
        <w:jc w:val="center"/>
        <w:tblLayout w:type="fixed"/>
        <w:tblCellMar>
          <w:top w:w="0" w:type="dxa"/>
          <w:left w:w="108" w:type="dxa"/>
          <w:bottom w:w="0" w:type="dxa"/>
          <w:right w:w="108" w:type="dxa"/>
        </w:tblCellMar>
      </w:tblPr>
      <w:tblGrid>
        <w:gridCol w:w="2265"/>
        <w:gridCol w:w="2265"/>
        <w:gridCol w:w="2265"/>
        <w:gridCol w:w="2265"/>
      </w:tblGrid>
      <w:tr>
        <w:tblPrEx>
          <w:tblCellMar>
            <w:top w:w="0" w:type="dxa"/>
            <w:left w:w="108" w:type="dxa"/>
            <w:bottom w:w="0" w:type="dxa"/>
            <w:right w:w="108" w:type="dxa"/>
          </w:tblCellMar>
        </w:tblPrEx>
        <w:trPr>
          <w:trHeight w:val="369" w:hRule="atLeast"/>
          <w:tblHeader/>
          <w:jc w:val="center"/>
        </w:trPr>
        <w:tc>
          <w:tcPr>
            <w:tcW w:w="2265"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微软简仿宋" w:hAnsi="宋体" w:eastAsia="微软简仿宋" w:cs="宋体"/>
                <w:b/>
                <w:bCs/>
                <w:kern w:val="0"/>
                <w:sz w:val="24"/>
                <w:szCs w:val="24"/>
              </w:rPr>
            </w:pPr>
            <w:r>
              <w:rPr>
                <w:rFonts w:hint="eastAsia" w:ascii="微软简仿宋" w:hAnsi="宋体" w:eastAsia="微软简仿宋" w:cs="宋体"/>
                <w:b/>
                <w:bCs/>
                <w:kern w:val="0"/>
                <w:sz w:val="24"/>
                <w:szCs w:val="24"/>
              </w:rPr>
              <w:t>项目</w:t>
            </w:r>
          </w:p>
        </w:tc>
        <w:tc>
          <w:tcPr>
            <w:tcW w:w="2265" w:type="dxa"/>
            <w:tcBorders>
              <w:top w:val="single" w:color="auto" w:sz="4" w:space="0"/>
              <w:left w:val="nil"/>
              <w:bottom w:val="single" w:color="auto" w:sz="4" w:space="0"/>
              <w:right w:val="single" w:color="auto" w:sz="4" w:space="0"/>
            </w:tcBorders>
            <w:noWrap w:val="0"/>
            <w:vAlign w:val="center"/>
          </w:tcPr>
          <w:p>
            <w:pPr>
              <w:widowControl/>
              <w:jc w:val="center"/>
              <w:rPr>
                <w:rFonts w:ascii="微软简仿宋" w:hAnsi="宋体" w:eastAsia="微软简仿宋" w:cs="宋体"/>
                <w:b/>
                <w:bCs/>
                <w:kern w:val="0"/>
                <w:sz w:val="24"/>
                <w:szCs w:val="24"/>
              </w:rPr>
            </w:pPr>
            <w:r>
              <w:rPr>
                <w:rFonts w:hint="eastAsia" w:ascii="微软简仿宋" w:hAnsi="宋体" w:eastAsia="微软简仿宋" w:cs="宋体"/>
                <w:b/>
                <w:bCs/>
                <w:kern w:val="0"/>
                <w:sz w:val="24"/>
                <w:szCs w:val="24"/>
              </w:rPr>
              <w:t>基准利率</w:t>
            </w:r>
          </w:p>
        </w:tc>
        <w:tc>
          <w:tcPr>
            <w:tcW w:w="2265" w:type="dxa"/>
            <w:tcBorders>
              <w:top w:val="single" w:color="auto" w:sz="4" w:space="0"/>
              <w:left w:val="nil"/>
              <w:bottom w:val="single" w:color="auto" w:sz="4" w:space="0"/>
              <w:right w:val="single" w:color="auto" w:sz="4" w:space="0"/>
            </w:tcBorders>
            <w:noWrap w:val="0"/>
            <w:vAlign w:val="center"/>
          </w:tcPr>
          <w:p>
            <w:pPr>
              <w:widowControl/>
              <w:jc w:val="center"/>
              <w:rPr>
                <w:rFonts w:ascii="微软简仿宋" w:hAnsi="宋体" w:eastAsia="微软简仿宋" w:cs="宋体"/>
                <w:b/>
                <w:bCs/>
                <w:kern w:val="0"/>
                <w:sz w:val="24"/>
                <w:szCs w:val="24"/>
              </w:rPr>
            </w:pPr>
            <w:r>
              <w:rPr>
                <w:rFonts w:hint="eastAsia" w:ascii="微软简仿宋" w:hAnsi="宋体" w:eastAsia="微软简仿宋" w:cs="宋体"/>
                <w:b/>
                <w:bCs/>
                <w:kern w:val="0"/>
                <w:sz w:val="24"/>
                <w:szCs w:val="24"/>
              </w:rPr>
              <w:t>人民币存款</w:t>
            </w:r>
          </w:p>
        </w:tc>
        <w:tc>
          <w:tcPr>
            <w:tcW w:w="2265" w:type="dxa"/>
            <w:tcBorders>
              <w:top w:val="single" w:color="auto" w:sz="4" w:space="0"/>
              <w:left w:val="nil"/>
              <w:bottom w:val="single" w:color="auto" w:sz="4" w:space="0"/>
              <w:right w:val="single" w:color="auto" w:sz="4" w:space="0"/>
            </w:tcBorders>
            <w:noWrap w:val="0"/>
            <w:vAlign w:val="center"/>
          </w:tcPr>
          <w:p>
            <w:pPr>
              <w:widowControl/>
              <w:jc w:val="center"/>
              <w:rPr>
                <w:rFonts w:ascii="微软简仿宋" w:hAnsi="宋体" w:eastAsia="微软简仿宋" w:cs="宋体"/>
                <w:b/>
                <w:bCs/>
                <w:kern w:val="0"/>
                <w:sz w:val="24"/>
                <w:szCs w:val="24"/>
              </w:rPr>
            </w:pPr>
            <w:r>
              <w:rPr>
                <w:rFonts w:hint="eastAsia" w:ascii="微软简仿宋" w:hAnsi="宋体" w:eastAsia="微软简仿宋" w:cs="宋体"/>
                <w:b/>
                <w:bCs/>
                <w:kern w:val="0"/>
                <w:sz w:val="24"/>
                <w:szCs w:val="24"/>
              </w:rPr>
              <w:t>人民币大额存单</w:t>
            </w:r>
          </w:p>
        </w:tc>
      </w:tr>
      <w:tr>
        <w:tblPrEx>
          <w:tblCellMar>
            <w:top w:w="0" w:type="dxa"/>
            <w:left w:w="108" w:type="dxa"/>
            <w:bottom w:w="0" w:type="dxa"/>
            <w:right w:w="108" w:type="dxa"/>
          </w:tblCellMar>
        </w:tblPrEx>
        <w:trPr>
          <w:trHeight w:val="369" w:hRule="atLeast"/>
          <w:jc w:val="center"/>
        </w:trPr>
        <w:tc>
          <w:tcPr>
            <w:tcW w:w="2265" w:type="dxa"/>
            <w:tcBorders>
              <w:top w:val="nil"/>
              <w:left w:val="single" w:color="auto" w:sz="4" w:space="0"/>
              <w:bottom w:val="single" w:color="auto" w:sz="4" w:space="0"/>
              <w:right w:val="single" w:color="auto" w:sz="4" w:space="0"/>
            </w:tcBorders>
            <w:noWrap w:val="0"/>
            <w:vAlign w:val="center"/>
          </w:tcPr>
          <w:p>
            <w:pPr>
              <w:widowControl/>
              <w:jc w:val="center"/>
              <w:rPr>
                <w:rFonts w:ascii="微软简仿宋" w:hAnsi="宋体" w:eastAsia="微软简仿宋" w:cs="宋体"/>
                <w:kern w:val="0"/>
                <w:sz w:val="24"/>
                <w:szCs w:val="24"/>
              </w:rPr>
            </w:pPr>
            <w:r>
              <w:rPr>
                <w:rFonts w:hint="eastAsia" w:ascii="微软简仿宋" w:hAnsi="宋体" w:eastAsia="微软简仿宋" w:cs="宋体"/>
                <w:kern w:val="0"/>
                <w:sz w:val="24"/>
                <w:szCs w:val="24"/>
              </w:rPr>
              <w:t>活期</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0.35</w:t>
            </w:r>
          </w:p>
        </w:tc>
        <w:tc>
          <w:tcPr>
            <w:tcW w:w="2265" w:type="dxa"/>
            <w:tcBorders>
              <w:top w:val="nil"/>
              <w:left w:val="nil"/>
              <w:bottom w:val="single" w:color="auto" w:sz="4" w:space="0"/>
              <w:right w:val="single" w:color="auto" w:sz="4" w:space="0"/>
            </w:tcBorders>
            <w:noWrap w:val="0"/>
            <w:vAlign w:val="center"/>
          </w:tcPr>
          <w:p>
            <w:pPr>
              <w:widowControl/>
              <w:jc w:val="center"/>
              <w:rPr>
                <w:rFonts w:hint="eastAsia"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0.45</w:t>
            </w:r>
          </w:p>
        </w:tc>
        <w:tc>
          <w:tcPr>
            <w:tcW w:w="2265" w:type="dxa"/>
            <w:vMerge w:val="restart"/>
            <w:tcBorders>
              <w:top w:val="nil"/>
              <w:left w:val="single" w:color="auto" w:sz="4" w:space="0"/>
              <w:bottom w:val="single" w:color="000000"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w:t>
            </w:r>
          </w:p>
        </w:tc>
      </w:tr>
      <w:tr>
        <w:tblPrEx>
          <w:tblCellMar>
            <w:top w:w="0" w:type="dxa"/>
            <w:left w:w="108" w:type="dxa"/>
            <w:bottom w:w="0" w:type="dxa"/>
            <w:right w:w="108" w:type="dxa"/>
          </w:tblCellMar>
        </w:tblPrEx>
        <w:trPr>
          <w:trHeight w:val="369" w:hRule="atLeast"/>
          <w:jc w:val="center"/>
        </w:trPr>
        <w:tc>
          <w:tcPr>
            <w:tcW w:w="2265" w:type="dxa"/>
            <w:tcBorders>
              <w:top w:val="nil"/>
              <w:left w:val="single" w:color="auto" w:sz="4" w:space="0"/>
              <w:bottom w:val="single" w:color="auto" w:sz="4" w:space="0"/>
              <w:right w:val="single" w:color="auto" w:sz="4" w:space="0"/>
            </w:tcBorders>
            <w:noWrap w:val="0"/>
            <w:vAlign w:val="center"/>
          </w:tcPr>
          <w:p>
            <w:pPr>
              <w:widowControl/>
              <w:jc w:val="center"/>
              <w:rPr>
                <w:rFonts w:ascii="微软简仿宋" w:hAnsi="宋体" w:eastAsia="微软简仿宋" w:cs="宋体"/>
                <w:kern w:val="0"/>
                <w:sz w:val="24"/>
                <w:szCs w:val="24"/>
              </w:rPr>
            </w:pPr>
            <w:r>
              <w:rPr>
                <w:rFonts w:hint="eastAsia" w:ascii="微软简仿宋" w:hAnsi="宋体" w:eastAsia="微软简仿宋" w:cs="宋体"/>
                <w:kern w:val="0"/>
                <w:sz w:val="24"/>
                <w:szCs w:val="24"/>
              </w:rPr>
              <w:t>协定</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1.15</w:t>
            </w:r>
          </w:p>
        </w:tc>
        <w:tc>
          <w:tcPr>
            <w:tcW w:w="2265" w:type="dxa"/>
            <w:tcBorders>
              <w:top w:val="nil"/>
              <w:left w:val="nil"/>
              <w:bottom w:val="single" w:color="auto" w:sz="4" w:space="0"/>
              <w:right w:val="single" w:color="auto" w:sz="4" w:space="0"/>
            </w:tcBorders>
            <w:noWrap w:val="0"/>
            <w:vAlign w:val="center"/>
          </w:tcPr>
          <w:p>
            <w:pPr>
              <w:widowControl/>
              <w:jc w:val="center"/>
              <w:rPr>
                <w:rFonts w:hint="eastAsia"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1.35</w:t>
            </w:r>
          </w:p>
        </w:tc>
        <w:tc>
          <w:tcPr>
            <w:tcW w:w="2265" w:type="dxa"/>
            <w:vMerge w:val="continue"/>
            <w:tcBorders>
              <w:top w:val="nil"/>
              <w:left w:val="single" w:color="auto" w:sz="4" w:space="0"/>
              <w:bottom w:val="single" w:color="000000" w:sz="4" w:space="0"/>
              <w:right w:val="single" w:color="auto" w:sz="4" w:space="0"/>
            </w:tcBorders>
            <w:noWrap w:val="0"/>
            <w:vAlign w:val="center"/>
          </w:tcPr>
          <w:p>
            <w:pPr>
              <w:widowControl/>
              <w:jc w:val="left"/>
              <w:rPr>
                <w:rFonts w:ascii="微软简仿宋" w:hAnsi="宋体" w:eastAsia="微软简仿宋" w:cs="宋体"/>
                <w:color w:val="000000"/>
                <w:kern w:val="0"/>
                <w:sz w:val="24"/>
                <w:szCs w:val="24"/>
              </w:rPr>
            </w:pPr>
          </w:p>
        </w:tc>
      </w:tr>
      <w:tr>
        <w:tblPrEx>
          <w:tblCellMar>
            <w:top w:w="0" w:type="dxa"/>
            <w:left w:w="108" w:type="dxa"/>
            <w:bottom w:w="0" w:type="dxa"/>
            <w:right w:w="108" w:type="dxa"/>
          </w:tblCellMar>
        </w:tblPrEx>
        <w:trPr>
          <w:trHeight w:val="369" w:hRule="atLeast"/>
          <w:jc w:val="center"/>
        </w:trPr>
        <w:tc>
          <w:tcPr>
            <w:tcW w:w="2265" w:type="dxa"/>
            <w:tcBorders>
              <w:top w:val="nil"/>
              <w:left w:val="single" w:color="auto" w:sz="4" w:space="0"/>
              <w:bottom w:val="single" w:color="auto" w:sz="4" w:space="0"/>
              <w:right w:val="single" w:color="auto" w:sz="4" w:space="0"/>
            </w:tcBorders>
            <w:noWrap w:val="0"/>
            <w:vAlign w:val="center"/>
          </w:tcPr>
          <w:p>
            <w:pPr>
              <w:widowControl/>
              <w:jc w:val="center"/>
              <w:rPr>
                <w:rFonts w:ascii="微软简仿宋" w:hAnsi="宋体" w:eastAsia="微软简仿宋" w:cs="宋体"/>
                <w:kern w:val="0"/>
                <w:sz w:val="24"/>
                <w:szCs w:val="24"/>
              </w:rPr>
            </w:pPr>
            <w:r>
              <w:rPr>
                <w:rFonts w:hint="eastAsia" w:ascii="微软简仿宋" w:hAnsi="宋体" w:eastAsia="微软简仿宋" w:cs="宋体"/>
                <w:kern w:val="0"/>
                <w:sz w:val="24"/>
                <w:szCs w:val="24"/>
              </w:rPr>
              <w:t>1天通知</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0.80</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1.00</w:t>
            </w:r>
          </w:p>
        </w:tc>
        <w:tc>
          <w:tcPr>
            <w:tcW w:w="2265" w:type="dxa"/>
            <w:vMerge w:val="continue"/>
            <w:tcBorders>
              <w:top w:val="nil"/>
              <w:left w:val="single" w:color="auto" w:sz="4" w:space="0"/>
              <w:bottom w:val="single" w:color="000000" w:sz="4" w:space="0"/>
              <w:right w:val="single" w:color="auto" w:sz="4" w:space="0"/>
            </w:tcBorders>
            <w:noWrap w:val="0"/>
            <w:vAlign w:val="center"/>
          </w:tcPr>
          <w:p>
            <w:pPr>
              <w:widowControl/>
              <w:jc w:val="left"/>
              <w:rPr>
                <w:rFonts w:ascii="微软简仿宋" w:hAnsi="宋体" w:eastAsia="微软简仿宋" w:cs="宋体"/>
                <w:color w:val="000000"/>
                <w:kern w:val="0"/>
                <w:sz w:val="24"/>
                <w:szCs w:val="24"/>
              </w:rPr>
            </w:pPr>
          </w:p>
        </w:tc>
      </w:tr>
      <w:tr>
        <w:tblPrEx>
          <w:tblCellMar>
            <w:top w:w="0" w:type="dxa"/>
            <w:left w:w="108" w:type="dxa"/>
            <w:bottom w:w="0" w:type="dxa"/>
            <w:right w:w="108" w:type="dxa"/>
          </w:tblCellMar>
        </w:tblPrEx>
        <w:trPr>
          <w:trHeight w:val="369" w:hRule="atLeast"/>
          <w:jc w:val="center"/>
        </w:trPr>
        <w:tc>
          <w:tcPr>
            <w:tcW w:w="2265" w:type="dxa"/>
            <w:tcBorders>
              <w:top w:val="nil"/>
              <w:left w:val="single" w:color="auto" w:sz="4" w:space="0"/>
              <w:bottom w:val="single" w:color="auto" w:sz="4" w:space="0"/>
              <w:right w:val="single" w:color="auto" w:sz="4" w:space="0"/>
            </w:tcBorders>
            <w:noWrap w:val="0"/>
            <w:vAlign w:val="center"/>
          </w:tcPr>
          <w:p>
            <w:pPr>
              <w:widowControl/>
              <w:jc w:val="center"/>
              <w:rPr>
                <w:rFonts w:ascii="微软简仿宋" w:hAnsi="宋体" w:eastAsia="微软简仿宋" w:cs="宋体"/>
                <w:kern w:val="0"/>
                <w:sz w:val="24"/>
                <w:szCs w:val="24"/>
              </w:rPr>
            </w:pPr>
            <w:r>
              <w:rPr>
                <w:rFonts w:hint="eastAsia" w:ascii="微软简仿宋" w:hAnsi="宋体" w:eastAsia="微软简仿宋" w:cs="宋体"/>
                <w:kern w:val="0"/>
                <w:sz w:val="24"/>
                <w:szCs w:val="24"/>
              </w:rPr>
              <w:t>7天通知</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1.35</w:t>
            </w:r>
          </w:p>
        </w:tc>
        <w:tc>
          <w:tcPr>
            <w:tcW w:w="2265" w:type="dxa"/>
            <w:tcBorders>
              <w:top w:val="nil"/>
              <w:left w:val="nil"/>
              <w:bottom w:val="single" w:color="auto" w:sz="4" w:space="0"/>
              <w:right w:val="single" w:color="auto" w:sz="4" w:space="0"/>
            </w:tcBorders>
            <w:noWrap w:val="0"/>
            <w:vAlign w:val="center"/>
          </w:tcPr>
          <w:p>
            <w:pPr>
              <w:widowControl/>
              <w:jc w:val="center"/>
              <w:rPr>
                <w:rFonts w:hint="eastAsia"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1.55</w:t>
            </w:r>
          </w:p>
        </w:tc>
        <w:tc>
          <w:tcPr>
            <w:tcW w:w="2265" w:type="dxa"/>
            <w:vMerge w:val="continue"/>
            <w:tcBorders>
              <w:top w:val="nil"/>
              <w:left w:val="single" w:color="auto" w:sz="4" w:space="0"/>
              <w:bottom w:val="single" w:color="000000" w:sz="4" w:space="0"/>
              <w:right w:val="single" w:color="auto" w:sz="4" w:space="0"/>
            </w:tcBorders>
            <w:noWrap w:val="0"/>
            <w:vAlign w:val="center"/>
          </w:tcPr>
          <w:p>
            <w:pPr>
              <w:widowControl/>
              <w:jc w:val="left"/>
              <w:rPr>
                <w:rFonts w:ascii="微软简仿宋" w:hAnsi="宋体" w:eastAsia="微软简仿宋" w:cs="宋体"/>
                <w:color w:val="000000"/>
                <w:kern w:val="0"/>
                <w:sz w:val="24"/>
                <w:szCs w:val="24"/>
              </w:rPr>
            </w:pPr>
          </w:p>
        </w:tc>
      </w:tr>
      <w:tr>
        <w:tblPrEx>
          <w:tblCellMar>
            <w:top w:w="0" w:type="dxa"/>
            <w:left w:w="108" w:type="dxa"/>
            <w:bottom w:w="0" w:type="dxa"/>
            <w:right w:w="108" w:type="dxa"/>
          </w:tblCellMar>
        </w:tblPrEx>
        <w:trPr>
          <w:trHeight w:val="369" w:hRule="atLeast"/>
          <w:jc w:val="center"/>
        </w:trPr>
        <w:tc>
          <w:tcPr>
            <w:tcW w:w="2265" w:type="dxa"/>
            <w:tcBorders>
              <w:top w:val="nil"/>
              <w:left w:val="single" w:color="auto" w:sz="4" w:space="0"/>
              <w:bottom w:val="single" w:color="auto" w:sz="4" w:space="0"/>
              <w:right w:val="single" w:color="auto" w:sz="4" w:space="0"/>
            </w:tcBorders>
            <w:noWrap w:val="0"/>
            <w:vAlign w:val="center"/>
          </w:tcPr>
          <w:p>
            <w:pPr>
              <w:widowControl/>
              <w:jc w:val="center"/>
              <w:rPr>
                <w:rFonts w:ascii="微软简仿宋" w:hAnsi="宋体" w:eastAsia="微软简仿宋" w:cs="宋体"/>
                <w:kern w:val="0"/>
                <w:sz w:val="24"/>
                <w:szCs w:val="24"/>
              </w:rPr>
            </w:pPr>
            <w:r>
              <w:rPr>
                <w:rFonts w:hint="eastAsia" w:ascii="微软简仿宋" w:hAnsi="宋体" w:eastAsia="微软简仿宋" w:cs="宋体"/>
                <w:kern w:val="0"/>
                <w:sz w:val="24"/>
                <w:szCs w:val="24"/>
              </w:rPr>
              <w:t>三个月</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1.10</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1.75</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1.80</w:t>
            </w:r>
          </w:p>
        </w:tc>
      </w:tr>
      <w:tr>
        <w:tblPrEx>
          <w:tblCellMar>
            <w:top w:w="0" w:type="dxa"/>
            <w:left w:w="108" w:type="dxa"/>
            <w:bottom w:w="0" w:type="dxa"/>
            <w:right w:w="108" w:type="dxa"/>
          </w:tblCellMar>
        </w:tblPrEx>
        <w:trPr>
          <w:trHeight w:val="369" w:hRule="atLeast"/>
          <w:jc w:val="center"/>
        </w:trPr>
        <w:tc>
          <w:tcPr>
            <w:tcW w:w="2265" w:type="dxa"/>
            <w:tcBorders>
              <w:top w:val="nil"/>
              <w:left w:val="single" w:color="auto" w:sz="4" w:space="0"/>
              <w:bottom w:val="single" w:color="auto" w:sz="4" w:space="0"/>
              <w:right w:val="single" w:color="auto" w:sz="4" w:space="0"/>
            </w:tcBorders>
            <w:noWrap w:val="0"/>
            <w:vAlign w:val="center"/>
          </w:tcPr>
          <w:p>
            <w:pPr>
              <w:widowControl/>
              <w:jc w:val="center"/>
              <w:rPr>
                <w:rFonts w:ascii="微软简仿宋" w:hAnsi="宋体" w:eastAsia="微软简仿宋" w:cs="宋体"/>
                <w:kern w:val="0"/>
                <w:sz w:val="24"/>
                <w:szCs w:val="24"/>
              </w:rPr>
            </w:pPr>
            <w:r>
              <w:rPr>
                <w:rFonts w:hint="eastAsia" w:ascii="微软简仿宋" w:hAnsi="宋体" w:eastAsia="微软简仿宋" w:cs="宋体"/>
                <w:kern w:val="0"/>
                <w:sz w:val="24"/>
                <w:szCs w:val="24"/>
              </w:rPr>
              <w:t>半年</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1.30</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1.95</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2.00</w:t>
            </w:r>
          </w:p>
        </w:tc>
      </w:tr>
      <w:tr>
        <w:tblPrEx>
          <w:tblCellMar>
            <w:top w:w="0" w:type="dxa"/>
            <w:left w:w="108" w:type="dxa"/>
            <w:bottom w:w="0" w:type="dxa"/>
            <w:right w:w="108" w:type="dxa"/>
          </w:tblCellMar>
        </w:tblPrEx>
        <w:trPr>
          <w:trHeight w:val="369" w:hRule="atLeast"/>
          <w:jc w:val="center"/>
        </w:trPr>
        <w:tc>
          <w:tcPr>
            <w:tcW w:w="2265" w:type="dxa"/>
            <w:tcBorders>
              <w:top w:val="nil"/>
              <w:left w:val="single" w:color="auto" w:sz="4" w:space="0"/>
              <w:bottom w:val="single" w:color="auto" w:sz="4" w:space="0"/>
              <w:right w:val="single" w:color="auto" w:sz="4" w:space="0"/>
            </w:tcBorders>
            <w:noWrap w:val="0"/>
            <w:vAlign w:val="center"/>
          </w:tcPr>
          <w:p>
            <w:pPr>
              <w:widowControl/>
              <w:jc w:val="center"/>
              <w:rPr>
                <w:rFonts w:ascii="微软简仿宋" w:hAnsi="宋体" w:eastAsia="微软简仿宋" w:cs="宋体"/>
                <w:kern w:val="0"/>
                <w:sz w:val="24"/>
                <w:szCs w:val="24"/>
              </w:rPr>
            </w:pPr>
            <w:r>
              <w:rPr>
                <w:rFonts w:hint="eastAsia" w:ascii="微软简仿宋" w:hAnsi="宋体" w:eastAsia="微软简仿宋" w:cs="宋体"/>
                <w:kern w:val="0"/>
                <w:sz w:val="24"/>
                <w:szCs w:val="24"/>
              </w:rPr>
              <w:t>一年</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1.50</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2.05</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 xml:space="preserve">2.10 </w:t>
            </w:r>
          </w:p>
        </w:tc>
      </w:tr>
      <w:tr>
        <w:tblPrEx>
          <w:tblCellMar>
            <w:top w:w="0" w:type="dxa"/>
            <w:left w:w="108" w:type="dxa"/>
            <w:bottom w:w="0" w:type="dxa"/>
            <w:right w:w="108" w:type="dxa"/>
          </w:tblCellMar>
        </w:tblPrEx>
        <w:trPr>
          <w:trHeight w:val="369" w:hRule="atLeast"/>
          <w:jc w:val="center"/>
        </w:trPr>
        <w:tc>
          <w:tcPr>
            <w:tcW w:w="2265" w:type="dxa"/>
            <w:tcBorders>
              <w:top w:val="nil"/>
              <w:left w:val="single" w:color="auto" w:sz="4" w:space="0"/>
              <w:bottom w:val="single" w:color="auto" w:sz="4" w:space="0"/>
              <w:right w:val="single" w:color="auto" w:sz="4" w:space="0"/>
            </w:tcBorders>
            <w:noWrap w:val="0"/>
            <w:vAlign w:val="center"/>
          </w:tcPr>
          <w:p>
            <w:pPr>
              <w:widowControl/>
              <w:jc w:val="center"/>
              <w:rPr>
                <w:rFonts w:ascii="微软简仿宋" w:hAnsi="宋体" w:eastAsia="微软简仿宋" w:cs="宋体"/>
                <w:kern w:val="0"/>
                <w:sz w:val="24"/>
                <w:szCs w:val="24"/>
              </w:rPr>
            </w:pPr>
            <w:r>
              <w:rPr>
                <w:rFonts w:hint="eastAsia" w:ascii="微软简仿宋" w:hAnsi="宋体" w:eastAsia="微软简仿宋" w:cs="宋体"/>
                <w:kern w:val="0"/>
                <w:sz w:val="24"/>
                <w:szCs w:val="24"/>
              </w:rPr>
              <w:t>二年</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2.10</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2.35</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2.40</w:t>
            </w:r>
          </w:p>
        </w:tc>
      </w:tr>
      <w:tr>
        <w:tblPrEx>
          <w:tblCellMar>
            <w:top w:w="0" w:type="dxa"/>
            <w:left w:w="108" w:type="dxa"/>
            <w:bottom w:w="0" w:type="dxa"/>
            <w:right w:w="108" w:type="dxa"/>
          </w:tblCellMar>
        </w:tblPrEx>
        <w:trPr>
          <w:trHeight w:val="369" w:hRule="atLeast"/>
          <w:jc w:val="center"/>
        </w:trPr>
        <w:tc>
          <w:tcPr>
            <w:tcW w:w="2265" w:type="dxa"/>
            <w:tcBorders>
              <w:top w:val="nil"/>
              <w:left w:val="single" w:color="auto" w:sz="4" w:space="0"/>
              <w:bottom w:val="single" w:color="auto" w:sz="4" w:space="0"/>
              <w:right w:val="single" w:color="auto" w:sz="4" w:space="0"/>
            </w:tcBorders>
            <w:noWrap w:val="0"/>
            <w:vAlign w:val="center"/>
          </w:tcPr>
          <w:p>
            <w:pPr>
              <w:widowControl/>
              <w:jc w:val="center"/>
              <w:rPr>
                <w:rFonts w:ascii="微软简仿宋" w:hAnsi="宋体" w:eastAsia="微软简仿宋" w:cs="宋体"/>
                <w:kern w:val="0"/>
                <w:sz w:val="24"/>
                <w:szCs w:val="24"/>
              </w:rPr>
            </w:pPr>
            <w:r>
              <w:rPr>
                <w:rFonts w:hint="eastAsia" w:ascii="微软简仿宋" w:hAnsi="宋体" w:eastAsia="微软简仿宋" w:cs="宋体"/>
                <w:kern w:val="0"/>
                <w:sz w:val="24"/>
                <w:szCs w:val="24"/>
              </w:rPr>
              <w:t>三年</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2.75</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2.85</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2.90</w:t>
            </w:r>
          </w:p>
        </w:tc>
      </w:tr>
      <w:tr>
        <w:tblPrEx>
          <w:tblCellMar>
            <w:top w:w="0" w:type="dxa"/>
            <w:left w:w="108" w:type="dxa"/>
            <w:bottom w:w="0" w:type="dxa"/>
            <w:right w:w="108" w:type="dxa"/>
          </w:tblCellMar>
        </w:tblPrEx>
        <w:trPr>
          <w:trHeight w:val="369" w:hRule="atLeast"/>
          <w:jc w:val="center"/>
        </w:trPr>
        <w:tc>
          <w:tcPr>
            <w:tcW w:w="2265" w:type="dxa"/>
            <w:tcBorders>
              <w:top w:val="nil"/>
              <w:left w:val="single" w:color="auto" w:sz="4" w:space="0"/>
              <w:bottom w:val="single" w:color="auto" w:sz="4" w:space="0"/>
              <w:right w:val="single" w:color="auto" w:sz="4" w:space="0"/>
            </w:tcBorders>
            <w:noWrap w:val="0"/>
            <w:vAlign w:val="center"/>
          </w:tcPr>
          <w:p>
            <w:pPr>
              <w:widowControl/>
              <w:jc w:val="center"/>
              <w:rPr>
                <w:rFonts w:ascii="微软简仿宋" w:hAnsi="宋体" w:eastAsia="微软简仿宋" w:cs="宋体"/>
                <w:kern w:val="0"/>
                <w:sz w:val="24"/>
                <w:szCs w:val="24"/>
              </w:rPr>
            </w:pPr>
            <w:r>
              <w:rPr>
                <w:rFonts w:hint="eastAsia" w:ascii="微软简仿宋" w:hAnsi="宋体" w:eastAsia="微软简仿宋" w:cs="宋体"/>
                <w:kern w:val="0"/>
                <w:sz w:val="24"/>
                <w:szCs w:val="24"/>
              </w:rPr>
              <w:t>五年</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2.90</w:t>
            </w:r>
          </w:p>
        </w:tc>
        <w:tc>
          <w:tcPr>
            <w:tcW w:w="2265" w:type="dxa"/>
            <w:tcBorders>
              <w:top w:val="nil"/>
              <w:left w:val="nil"/>
              <w:bottom w:val="single" w:color="auto" w:sz="4" w:space="0"/>
              <w:right w:val="single" w:color="auto" w:sz="4" w:space="0"/>
            </w:tcBorders>
            <w:noWrap w:val="0"/>
            <w:vAlign w:val="center"/>
          </w:tcPr>
          <w:p>
            <w:pPr>
              <w:widowControl/>
              <w:jc w:val="center"/>
              <w:rPr>
                <w:rFonts w:ascii="微软简仿宋" w:hAnsi="宋体" w:eastAsia="微软简仿宋" w:cs="宋体"/>
                <w:color w:val="000000"/>
                <w:kern w:val="0"/>
                <w:sz w:val="24"/>
                <w:szCs w:val="24"/>
              </w:rPr>
            </w:pPr>
            <w:r>
              <w:rPr>
                <w:rFonts w:hint="eastAsia" w:ascii="微软简仿宋" w:hAnsi="宋体" w:eastAsia="微软简仿宋" w:cs="宋体"/>
                <w:color w:val="000000"/>
                <w:kern w:val="0"/>
                <w:sz w:val="24"/>
                <w:szCs w:val="24"/>
              </w:rPr>
              <w:t>2.95</w:t>
            </w:r>
          </w:p>
        </w:tc>
      </w:tr>
    </w:tbl>
    <w:p>
      <w:pPr>
        <w:snapToGrid w:val="0"/>
        <w:spacing w:line="560" w:lineRule="atLeast"/>
        <w:ind w:firstLine="720" w:firstLineChars="225"/>
        <w:rPr>
          <w:rFonts w:ascii="楷体" w:hAnsi="楷体" w:eastAsia="楷体" w:cs="宋体"/>
          <w:b/>
          <w:color w:val="000000"/>
          <w:kern w:val="0"/>
          <w:sz w:val="32"/>
          <w:szCs w:val="32"/>
        </w:rPr>
      </w:pPr>
      <w:r>
        <w:rPr>
          <w:rFonts w:hint="eastAsia" w:ascii="楷体" w:hAnsi="楷体" w:eastAsia="楷体" w:cs="宋体"/>
          <w:color w:val="000000"/>
          <w:kern w:val="0"/>
          <w:sz w:val="32"/>
          <w:szCs w:val="32"/>
        </w:rPr>
        <w:t>（三）下调分行3-5年期高成本存款界定值</w:t>
      </w:r>
    </w:p>
    <w:p>
      <w:pPr>
        <w:spacing w:line="560" w:lineRule="exact"/>
        <w:ind w:firstLine="720" w:firstLineChars="225"/>
        <w:rPr>
          <w:rFonts w:ascii="微软简仿宋" w:hAnsi="Calibri" w:eastAsia="微软简仿宋"/>
          <w:color w:val="FF0000"/>
          <w:sz w:val="32"/>
          <w:szCs w:val="32"/>
        </w:rPr>
      </w:pPr>
      <w:r>
        <w:rPr>
          <w:rFonts w:hint="eastAsia" w:ascii="微软简仿宋" w:hAnsi="宋体" w:eastAsia="微软简仿宋" w:cs="宋体"/>
          <w:kern w:val="0"/>
          <w:sz w:val="32"/>
          <w:szCs w:val="32"/>
        </w:rPr>
        <w:t>综合考虑市场利率走势及我行存款运行情况，3-5年期高成本存款界定值由2.8%下调至2.6%，部分分行3-5年期存款自主吸收权限和高成本存款额度管理据此利率相应调整</w:t>
      </w:r>
      <w:r>
        <w:rPr>
          <w:rFonts w:hint="eastAsia" w:ascii="Cambria" w:hAnsi="Cambria" w:eastAsia="微软简仿宋" w:cs="宋体"/>
          <w:kern w:val="0"/>
          <w:sz w:val="32"/>
          <w:szCs w:val="32"/>
        </w:rPr>
        <w:t>。</w:t>
      </w:r>
    </w:p>
    <w:p>
      <w:pPr>
        <w:spacing w:line="560" w:lineRule="exact"/>
        <w:ind w:firstLine="640" w:firstLineChars="200"/>
        <w:jc w:val="left"/>
        <w:rPr>
          <w:rFonts w:ascii="黑体" w:hAnsi="黑体" w:eastAsia="黑体" w:cs="微软简仿宋"/>
          <w:sz w:val="32"/>
          <w:szCs w:val="32"/>
        </w:rPr>
      </w:pPr>
      <w:r>
        <w:rPr>
          <w:rFonts w:hint="eastAsia" w:ascii="黑体" w:hAnsi="黑体" w:eastAsia="黑体" w:cs="微软简仿宋"/>
          <w:sz w:val="32"/>
          <w:szCs w:val="32"/>
        </w:rPr>
        <w:t>三、工作要求</w:t>
      </w:r>
    </w:p>
    <w:p>
      <w:pPr>
        <w:tabs>
          <w:tab w:val="left" w:pos="3044"/>
        </w:tabs>
        <w:adjustRightInd w:val="0"/>
        <w:snapToGrid w:val="0"/>
        <w:spacing w:line="560" w:lineRule="atLeast"/>
        <w:ind w:firstLine="640" w:firstLineChars="200"/>
        <w:rPr>
          <w:rFonts w:ascii="楷体" w:hAnsi="楷体" w:eastAsia="楷体" w:cs="楷体"/>
          <w:sz w:val="32"/>
          <w:szCs w:val="32"/>
        </w:rPr>
      </w:pPr>
      <w:r>
        <w:rPr>
          <w:rFonts w:hint="eastAsia" w:ascii="楷体" w:hAnsi="楷体" w:eastAsia="楷体" w:cs="楷体"/>
          <w:sz w:val="32"/>
          <w:szCs w:val="32"/>
        </w:rPr>
        <w:t>（一）严守合规纪律</w:t>
      </w:r>
    </w:p>
    <w:p>
      <w:pPr>
        <w:tabs>
          <w:tab w:val="left" w:pos="3044"/>
        </w:tabs>
        <w:adjustRightInd w:val="0"/>
        <w:snapToGrid w:val="0"/>
        <w:spacing w:line="560" w:lineRule="atLeast"/>
        <w:ind w:firstLine="640" w:firstLineChars="200"/>
        <w:rPr>
          <w:rFonts w:ascii="微软简仿宋" w:hAnsi="宋体" w:eastAsia="微软简仿宋"/>
          <w:color w:val="000000"/>
          <w:sz w:val="32"/>
          <w:szCs w:val="32"/>
        </w:rPr>
      </w:pPr>
      <w:r>
        <w:rPr>
          <w:rFonts w:hint="eastAsia" w:ascii="微软简仿宋" w:hAnsi="宋体" w:eastAsia="微软简仿宋"/>
          <w:color w:val="000000"/>
          <w:sz w:val="32"/>
          <w:szCs w:val="32"/>
        </w:rPr>
        <w:t>分行要依法合规办理存款业务，严禁投机取巧，新吸收人民币存款严格控制在</w:t>
      </w:r>
      <w:r>
        <w:rPr>
          <w:rFonts w:hint="eastAsia" w:ascii="微软简仿宋" w:hAnsi="仿宋" w:eastAsia="微软简仿宋"/>
          <w:sz w:val="32"/>
          <w:szCs w:val="32"/>
        </w:rPr>
        <w:t>全国及当地自律和我行存款利率上限孰低值内</w:t>
      </w:r>
      <w:r>
        <w:rPr>
          <w:rFonts w:hint="eastAsia" w:ascii="微软简仿宋" w:hAnsi="宋体" w:eastAsia="微软简仿宋"/>
          <w:color w:val="000000"/>
          <w:sz w:val="32"/>
          <w:szCs w:val="32"/>
        </w:rPr>
        <w:t>。</w:t>
      </w:r>
      <w:r>
        <w:rPr>
          <w:rFonts w:hint="eastAsia" w:ascii="微软简仿宋" w:hAnsi="仿宋" w:eastAsia="微软简仿宋"/>
          <w:sz w:val="32"/>
          <w:szCs w:val="32"/>
        </w:rPr>
        <w:t>存款定价审批部门要第一时间向各层级传达本次政策变化的背景和要求，同时把好政策关，严禁违反利率要求和计息规则审批存款业务。违规行为一经发现，严肃追责，从重处罚。</w:t>
      </w:r>
    </w:p>
    <w:p>
      <w:pPr>
        <w:tabs>
          <w:tab w:val="left" w:pos="3044"/>
        </w:tabs>
        <w:adjustRightInd w:val="0"/>
        <w:snapToGrid w:val="0"/>
        <w:spacing w:line="560" w:lineRule="atLeast"/>
        <w:ind w:firstLine="640" w:firstLineChars="200"/>
        <w:rPr>
          <w:rFonts w:ascii="楷体" w:hAnsi="楷体" w:eastAsia="楷体"/>
          <w:sz w:val="32"/>
          <w:szCs w:val="32"/>
        </w:rPr>
      </w:pPr>
      <w:r>
        <w:rPr>
          <w:rFonts w:hint="eastAsia" w:ascii="楷体" w:hAnsi="楷体" w:eastAsia="楷体"/>
          <w:sz w:val="32"/>
          <w:szCs w:val="32"/>
        </w:rPr>
        <w:t>（二）着力提升存款增长质效</w:t>
      </w:r>
    </w:p>
    <w:p>
      <w:pPr>
        <w:snapToGrid w:val="0"/>
        <w:spacing w:line="560" w:lineRule="atLeast"/>
        <w:ind w:firstLine="640" w:firstLineChars="200"/>
        <w:rPr>
          <w:rFonts w:ascii="微软简仿宋" w:hAnsi="仿宋" w:eastAsia="微软简仿宋"/>
          <w:sz w:val="32"/>
          <w:szCs w:val="32"/>
        </w:rPr>
      </w:pPr>
      <w:r>
        <w:rPr>
          <w:rFonts w:hint="eastAsia" w:ascii="微软简仿宋" w:hAnsi="仿宋" w:eastAsia="微软简仿宋"/>
          <w:sz w:val="32"/>
          <w:szCs w:val="32"/>
        </w:rPr>
        <w:t>对</w:t>
      </w:r>
      <w:r>
        <w:rPr>
          <w:rFonts w:ascii="微软简仿宋" w:hAnsi="仿宋" w:eastAsia="微软简仿宋"/>
          <w:sz w:val="32"/>
          <w:szCs w:val="32"/>
        </w:rPr>
        <w:t>应</w:t>
      </w:r>
      <w:r>
        <w:rPr>
          <w:rFonts w:hint="eastAsia" w:ascii="微软简仿宋" w:hAnsi="仿宋" w:eastAsia="微软简仿宋"/>
          <w:sz w:val="32"/>
          <w:szCs w:val="32"/>
        </w:rPr>
        <w:t>存款利率下</w:t>
      </w:r>
      <w:r>
        <w:rPr>
          <w:rFonts w:hint="eastAsia" w:ascii="Cambria" w:hAnsi="Cambria" w:eastAsia="微软简仿宋"/>
          <w:sz w:val="32"/>
          <w:szCs w:val="32"/>
        </w:rPr>
        <w:t>调</w:t>
      </w:r>
      <w:r>
        <w:rPr>
          <w:rFonts w:hint="eastAsia" w:ascii="微软简仿宋" w:hAnsi="仿宋" w:eastAsia="微软简仿宋"/>
          <w:sz w:val="32"/>
          <w:szCs w:val="32"/>
        </w:rPr>
        <w:t>，总行将配套调整</w:t>
      </w:r>
      <w:r>
        <w:rPr>
          <w:rFonts w:ascii="微软简仿宋" w:hAnsi="仿宋" w:eastAsia="微软简仿宋"/>
          <w:sz w:val="32"/>
          <w:szCs w:val="32"/>
        </w:rPr>
        <w:t>存款</w:t>
      </w:r>
      <w:r>
        <w:rPr>
          <w:rFonts w:hint="eastAsia" w:ascii="微软简仿宋" w:hAnsi="仿宋" w:eastAsia="微软简仿宋"/>
          <w:sz w:val="32"/>
          <w:szCs w:val="32"/>
        </w:rPr>
        <w:t>FTP，保持转移利差向1年期及以内倾斜，引导加大低成本存款吸收力度，合理定价。各分行要夯实客户、产品、渠道、服务等基础性工作，提高活期存款占比，从根源上提升存款增长质效。</w:t>
      </w:r>
      <w:r>
        <w:rPr>
          <w:rFonts w:hint="eastAsia" w:ascii="Cambria" w:hAnsi="Cambria" w:eastAsia="微软简仿宋"/>
          <w:sz w:val="32"/>
          <w:szCs w:val="32"/>
        </w:rPr>
        <w:t>坚决杜绝单纯以提高定价竞争存款现象</w:t>
      </w:r>
      <w:r>
        <w:rPr>
          <w:rFonts w:hint="eastAsia" w:ascii="微软简仿宋" w:hAnsi="仿宋" w:eastAsia="微软简仿宋"/>
          <w:sz w:val="32"/>
          <w:szCs w:val="32"/>
        </w:rPr>
        <w:t>，审慎审批定价“一浮到顶”存款，高成本存款要以效益实现为前提，做好量价管理，确保成本下降、息差稳定、预算目标实现。</w:t>
      </w:r>
    </w:p>
    <w:p>
      <w:pPr>
        <w:snapToGrid w:val="0"/>
        <w:spacing w:line="560" w:lineRule="atLeast"/>
        <w:ind w:firstLine="640" w:firstLineChars="200"/>
        <w:rPr>
          <w:rFonts w:ascii="楷体" w:hAnsi="楷体" w:eastAsia="楷体"/>
          <w:sz w:val="32"/>
          <w:szCs w:val="32"/>
        </w:rPr>
      </w:pPr>
      <w:r>
        <w:rPr>
          <w:rFonts w:hint="eastAsia" w:ascii="楷体" w:hAnsi="楷体" w:eastAsia="楷体"/>
          <w:sz w:val="32"/>
          <w:szCs w:val="32"/>
        </w:rPr>
        <w:t>（三）认真做好挂牌利率调整工作安排</w:t>
      </w:r>
    </w:p>
    <w:p>
      <w:pPr>
        <w:snapToGrid w:val="0"/>
        <w:spacing w:line="560" w:lineRule="atLeast"/>
        <w:ind w:firstLine="640" w:firstLineChars="200"/>
        <w:rPr>
          <w:rFonts w:ascii="微软简仿宋" w:hAnsi="Cambria" w:eastAsia="微软简仿宋"/>
          <w:sz w:val="32"/>
          <w:szCs w:val="32"/>
        </w:rPr>
      </w:pPr>
      <w:r>
        <w:rPr>
          <w:rFonts w:hint="eastAsia" w:ascii="微软简仿宋" w:hAnsi="微软简仿宋" w:eastAsia="微软简仿宋"/>
          <w:sz w:val="32"/>
          <w:szCs w:val="32"/>
        </w:rPr>
        <w:t>各分行须于2023年9月1日营业开始前按照《华夏银行利率调整实施细则》（华银制〔2020〕230号）完成调整工作，并通知到辖内营业机构。同时做好客户应答解释工作，如有问题，请及时报告总行。</w:t>
      </w:r>
    </w:p>
    <w:p>
      <w:pPr>
        <w:snapToGrid w:val="0"/>
        <w:spacing w:line="560" w:lineRule="atLeast"/>
        <w:ind w:firstLine="640" w:firstLineChars="200"/>
        <w:rPr>
          <w:rFonts w:ascii="微软简仿宋" w:hAnsi="Calibri" w:eastAsia="微软简仿宋"/>
          <w:sz w:val="32"/>
          <w:szCs w:val="32"/>
        </w:rPr>
      </w:pPr>
      <w:r>
        <w:rPr>
          <w:rFonts w:hint="eastAsia" w:ascii="微软简仿宋" w:hAnsi="微软简仿宋" w:eastAsia="微软简仿宋"/>
          <w:sz w:val="32"/>
          <w:szCs w:val="32"/>
        </w:rPr>
        <w:t>总行联系人及电话：蔡瑶  010-85238806</w:t>
      </w:r>
    </w:p>
    <w:p>
      <w:pPr>
        <w:snapToGrid w:val="0"/>
        <w:spacing w:line="560" w:lineRule="atLeast"/>
        <w:ind w:firstLine="640" w:firstLineChars="200"/>
        <w:rPr>
          <w:rFonts w:ascii="Cambria" w:hAnsi="Cambria" w:eastAsia="微软简仿宋"/>
          <w:sz w:val="32"/>
          <w:szCs w:val="32"/>
        </w:rPr>
      </w:pPr>
      <w:r>
        <w:rPr>
          <w:rFonts w:ascii="Cambria" w:hAnsi="Cambria" w:eastAsia="微软简仿宋"/>
          <w:sz w:val="32"/>
          <w:szCs w:val="32"/>
        </w:rPr>
        <w:t xml:space="preserve"> </w:t>
      </w:r>
    </w:p>
    <w:p>
      <w:pPr>
        <w:snapToGrid w:val="0"/>
        <w:spacing w:line="560" w:lineRule="atLeast"/>
        <w:ind w:firstLine="640" w:firstLineChars="200"/>
        <w:rPr>
          <w:rFonts w:ascii="微软简仿宋" w:hAnsi="Calibri" w:eastAsia="微软简仿宋"/>
          <w:sz w:val="32"/>
          <w:szCs w:val="32"/>
        </w:rPr>
      </w:pPr>
      <w:r>
        <w:rPr>
          <w:rFonts w:hint="eastAsia" w:ascii="微软简仿宋" w:eastAsia="微软简仿宋"/>
          <w:sz w:val="32"/>
          <w:szCs w:val="32"/>
        </w:rPr>
        <w:t>附件：华夏银行人民币存款利率表</w:t>
      </w:r>
    </w:p>
    <w:p>
      <w:pPr>
        <w:snapToGrid w:val="0"/>
        <w:spacing w:line="560" w:lineRule="atLeast"/>
        <w:rPr>
          <w:rFonts w:ascii="微软简仿宋" w:eastAsia="微软简仿宋"/>
          <w:sz w:val="32"/>
          <w:szCs w:val="32"/>
        </w:rPr>
      </w:pPr>
    </w:p>
    <w:p>
      <w:pPr>
        <w:snapToGrid w:val="0"/>
        <w:spacing w:line="560" w:lineRule="atLeast"/>
        <w:rPr>
          <w:rFonts w:ascii="Cambria" w:hAnsi="Cambria" w:eastAsia="微软简仿宋" w:cs="Cambria"/>
          <w:sz w:val="32"/>
          <w:szCs w:val="32"/>
        </w:rPr>
      </w:pPr>
      <w:r>
        <w:rPr>
          <w:rFonts w:ascii="Cambria" w:hAnsi="Cambria" w:eastAsia="微软简仿宋" w:cs="Cambria"/>
          <w:sz w:val="32"/>
          <w:szCs w:val="32"/>
        </w:rPr>
        <w:t xml:space="preserve">                              </w:t>
      </w:r>
    </w:p>
    <w:p>
      <w:pPr>
        <w:snapToGrid w:val="0"/>
        <w:spacing w:line="560" w:lineRule="atLeast"/>
        <w:ind w:firstLine="4800" w:firstLineChars="1500"/>
        <w:rPr>
          <w:rFonts w:ascii="微软简仿宋" w:hAnsi="Calibri" w:eastAsia="微软简仿宋"/>
          <w:sz w:val="32"/>
          <w:szCs w:val="32"/>
        </w:rPr>
      </w:pPr>
      <w:r>
        <w:rPr>
          <w:rFonts w:ascii="Cambria" w:hAnsi="Cambria" w:eastAsia="微软简仿宋" w:cs="Cambria"/>
          <w:sz w:val="32"/>
          <w:szCs w:val="32"/>
        </w:rPr>
        <w:t xml:space="preserve">  </w:t>
      </w:r>
      <w:r>
        <w:rPr>
          <w:rFonts w:hint="eastAsia" w:ascii="Cambria" w:hAnsi="Cambria" w:eastAsia="微软简仿宋" w:cs="Cambria"/>
          <w:sz w:val="32"/>
          <w:szCs w:val="32"/>
        </w:rPr>
        <w:t xml:space="preserve"> </w:t>
      </w:r>
      <w:r>
        <w:rPr>
          <w:rFonts w:hint="eastAsia" w:ascii="微软简仿宋" w:eastAsia="微软简仿宋"/>
          <w:sz w:val="32"/>
          <w:szCs w:val="32"/>
        </w:rPr>
        <w:t>华夏银行办公室</w:t>
      </w:r>
    </w:p>
    <w:p>
      <w:pPr>
        <w:snapToGrid w:val="0"/>
        <w:spacing w:line="560" w:lineRule="atLeast"/>
        <w:ind w:firstLine="4800" w:firstLineChars="1500"/>
        <w:rPr>
          <w:rFonts w:ascii="微软简仿宋" w:eastAsia="微软简仿宋"/>
          <w:sz w:val="32"/>
          <w:szCs w:val="32"/>
        </w:rPr>
      </w:pPr>
      <w:r>
        <w:rPr>
          <w:rFonts w:ascii="Cambria" w:hAnsi="Cambria" w:eastAsia="微软简仿宋" w:cs="Cambria"/>
          <w:sz w:val="32"/>
          <w:szCs w:val="32"/>
        </w:rPr>
        <w:t xml:space="preserve">   </w:t>
      </w:r>
      <w:r>
        <w:rPr>
          <w:rFonts w:hint="eastAsia" w:ascii="微软简仿宋" w:eastAsia="微软简仿宋"/>
          <w:sz w:val="32"/>
          <w:szCs w:val="32"/>
        </w:rPr>
        <w:t>2023年8月</w:t>
      </w:r>
      <w:r>
        <w:rPr>
          <w:rFonts w:hint="eastAsia" w:ascii="微软简仿宋" w:eastAsia="微软简仿宋"/>
          <w:sz w:val="32"/>
          <w:szCs w:val="32"/>
          <w:lang w:val="en-US" w:eastAsia="zh-CN"/>
        </w:rPr>
        <w:t>31</w:t>
      </w:r>
      <w:r>
        <w:rPr>
          <w:rFonts w:hint="eastAsia" w:ascii="微软简仿宋" w:eastAsia="微软简仿宋"/>
          <w:sz w:val="32"/>
          <w:szCs w:val="32"/>
        </w:rPr>
        <w:t>日</w:t>
      </w:r>
    </w:p>
    <w:p/>
    <w:p>
      <w:pPr>
        <w:spacing w:line="460" w:lineRule="exact"/>
        <w:ind w:firstLine="320" w:firstLineChars="100"/>
        <w:rPr>
          <w:rFonts w:hint="eastAsia" w:ascii="微软简仿宋" w:hAnsi="宋体" w:eastAsia="微软简仿宋"/>
          <w:sz w:val="32"/>
          <w:szCs w:val="32"/>
        </w:rPr>
      </w:pPr>
    </w:p>
    <w:p>
      <w:pPr>
        <w:spacing w:line="460" w:lineRule="exact"/>
        <w:ind w:firstLine="320" w:firstLineChars="100"/>
        <w:rPr>
          <w:rFonts w:hint="eastAsia" w:ascii="微软简仿宋" w:hAnsi="宋体" w:eastAsia="微软简仿宋"/>
          <w:sz w:val="32"/>
          <w:szCs w:val="32"/>
        </w:rPr>
      </w:pPr>
    </w:p>
    <w:p>
      <w:pPr>
        <w:spacing w:line="460" w:lineRule="exact"/>
        <w:ind w:firstLine="210" w:firstLineChars="100"/>
        <w:rPr>
          <w:rFonts w:hint="eastAsia" w:ascii="宋体" w:hAnsi="宋体"/>
          <w:szCs w:val="21"/>
        </w:rPr>
      </w:pPr>
    </w:p>
    <w:p>
      <w:pPr>
        <w:spacing w:line="460" w:lineRule="exact"/>
        <w:ind w:firstLine="210" w:firstLineChars="100"/>
        <w:rPr>
          <w:rFonts w:hint="eastAsia" w:ascii="宋体" w:hAnsi="宋体"/>
          <w:szCs w:val="21"/>
        </w:rPr>
      </w:pPr>
    </w:p>
    <w:p>
      <w:pPr>
        <w:spacing w:line="460" w:lineRule="exact"/>
        <w:ind w:firstLine="210" w:firstLineChars="100"/>
        <w:rPr>
          <w:rFonts w:hint="eastAsia" w:ascii="宋体" w:hAnsi="宋体"/>
          <w:szCs w:val="21"/>
        </w:rPr>
      </w:pPr>
    </w:p>
    <w:p>
      <w:pPr>
        <w:spacing w:line="460" w:lineRule="exact"/>
        <w:ind w:firstLine="210" w:firstLineChars="100"/>
        <w:rPr>
          <w:rFonts w:hint="eastAsia" w:ascii="宋体" w:hAnsi="宋体"/>
          <w:szCs w:val="21"/>
        </w:rPr>
      </w:pPr>
    </w:p>
    <w:p>
      <w:pPr>
        <w:spacing w:line="460" w:lineRule="exact"/>
        <w:ind w:firstLine="210" w:firstLineChars="100"/>
        <w:rPr>
          <w:rFonts w:hint="eastAsia" w:ascii="宋体" w:hAnsi="宋体"/>
          <w:szCs w:val="21"/>
        </w:rPr>
      </w:pPr>
    </w:p>
    <w:p>
      <w:pPr>
        <w:spacing w:line="460" w:lineRule="exact"/>
        <w:ind w:firstLine="210" w:firstLineChars="100"/>
        <w:rPr>
          <w:rFonts w:hint="eastAsia" w:ascii="宋体" w:hAnsi="宋体"/>
          <w:szCs w:val="21"/>
        </w:rPr>
      </w:pPr>
    </w:p>
    <w:p>
      <w:pPr>
        <w:spacing w:line="460" w:lineRule="exact"/>
        <w:ind w:firstLine="280" w:firstLineChars="100"/>
        <w:rPr>
          <w:rFonts w:hint="eastAsia" w:ascii="微软简仿宋" w:eastAsia="微软简仿宋"/>
          <w:sz w:val="28"/>
          <w:szCs w:val="28"/>
          <w:lang w:eastAsia="zh-CN"/>
        </w:rPr>
      </w:pPr>
    </w:p>
    <w:p>
      <w:pPr>
        <w:spacing w:line="460" w:lineRule="exact"/>
        <w:ind w:left="1" w:firstLine="282" w:firstLineChars="101"/>
        <w:rPr>
          <w:rFonts w:hint="eastAsia" w:ascii="微软简仿宋" w:eastAsia="微软简仿宋"/>
          <w:sz w:val="28"/>
          <w:szCs w:val="28"/>
          <w:lang w:eastAsia="zh-CN"/>
        </w:rPr>
      </w:pPr>
      <w:r>
        <w:rPr>
          <w:rFonts w:hint="eastAsia" w:ascii="微软简仿宋" w:eastAsia="微软简仿宋"/>
          <w:sz w:val="28"/>
          <w:szCs w:val="28"/>
          <w:lang w:eastAsia="zh-CN"/>
        </w:rPr>
        <w:t>内部发送：董事长，行长，监事长，驻行纪检监察组组长，副行长，</w:t>
      </w:r>
    </w:p>
    <w:p>
      <w:pPr>
        <w:spacing w:line="460" w:lineRule="exact"/>
        <w:ind w:left="1" w:firstLine="1680" w:firstLineChars="600"/>
        <w:rPr>
          <w:rFonts w:hint="eastAsia" w:ascii="微软简仿宋" w:eastAsia="微软简仿宋"/>
          <w:sz w:val="28"/>
          <w:szCs w:val="28"/>
          <w:lang w:eastAsia="zh-CN"/>
        </w:rPr>
      </w:pPr>
      <w:r>
        <w:rPr>
          <w:rFonts w:hint="eastAsia" w:ascii="微软简仿宋" w:eastAsia="微软简仿宋"/>
          <w:sz w:val="28"/>
          <w:szCs w:val="28"/>
          <w:lang w:eastAsia="zh-CN"/>
        </w:rPr>
        <w:t>董事会秘书，首席审计官，首席经济学家，首席财务官，</w:t>
      </w:r>
    </w:p>
    <w:p>
      <w:pPr>
        <w:spacing w:line="460" w:lineRule="exact"/>
        <w:ind w:left="1" w:firstLine="1680" w:firstLineChars="600"/>
        <w:rPr>
          <w:rFonts w:hint="eastAsia" w:ascii="微软简仿宋" w:eastAsia="微软简仿宋"/>
          <w:sz w:val="28"/>
          <w:szCs w:val="28"/>
          <w:lang w:eastAsia="zh-CN"/>
        </w:rPr>
      </w:pPr>
      <w:r>
        <w:rPr>
          <w:rFonts w:hint="eastAsia" w:ascii="微软简仿宋" w:eastAsia="微软简仿宋"/>
          <w:sz w:val="28"/>
          <w:szCs w:val="28"/>
          <w:lang w:eastAsia="zh-CN"/>
        </w:rPr>
        <w:t>首席信息官。</w:t>
      </w:r>
    </w:p>
    <w:p>
      <w:pPr>
        <w:spacing w:line="460" w:lineRule="exact"/>
        <w:ind w:left="1" w:firstLine="1680" w:firstLineChars="600"/>
        <w:rPr>
          <w:rFonts w:hint="eastAsia" w:ascii="微软简仿宋" w:eastAsia="微软简仿宋"/>
          <w:sz w:val="28"/>
          <w:szCs w:val="28"/>
        </w:rPr>
      </w:pPr>
      <w:r>
        <w:rPr>
          <w:rFonts w:hint="eastAsia" w:ascii="微软简仿宋" w:eastAsia="微软简仿宋"/>
          <w:sz w:val="28"/>
          <w:szCs w:val="28"/>
          <w:lang w:eastAsia="zh-CN"/>
        </w:rPr>
        <w:t>办公室，计划财务部，公司业务部，个人业务部。</w:t>
      </w:r>
      <w:r>
        <w:rPr>
          <w:rFonts w:hint="eastAsia" w:ascii="微软简仿宋" w:eastAsia="微软简仿宋"/>
          <w:sz w:val="28"/>
          <w:szCs w:val="28"/>
        </w:rPr>
        <w:t xml:space="preserve"> </w:t>
      </w:r>
    </w:p>
    <w:p>
      <w:pPr>
        <w:spacing w:line="460" w:lineRule="exact"/>
        <w:ind w:left="1" w:firstLine="282" w:firstLineChars="101"/>
        <w:rPr>
          <w:rFonts w:hint="eastAsia" w:ascii="微软简仿宋" w:eastAsia="微软简仿宋"/>
          <w:sz w:val="28"/>
          <w:szCs w:val="28"/>
          <w:lang w:eastAsia="zh-CN"/>
        </w:rPr>
      </w:pPr>
      <w:r>
        <w:rPr>
          <w:rFonts w:hint="eastAsia" w:ascii="微软简仿宋" w:eastAsia="微软简仿宋"/>
          <w:sz w:val="28"/>
          <w:szCs w:val="28"/>
        </w:rPr>
        <w:t>主办部门：</w:t>
      </w:r>
      <w:r>
        <w:rPr>
          <w:rFonts w:hint="eastAsia" w:ascii="微软简仿宋" w:eastAsia="微软简仿宋"/>
          <w:sz w:val="28"/>
          <w:szCs w:val="28"/>
          <w:lang w:eastAsia="zh-CN"/>
        </w:rPr>
        <w:t>计划财务部</w:t>
      </w:r>
    </w:p>
    <w:p>
      <w:pPr>
        <w:spacing w:line="460" w:lineRule="exact"/>
        <w:ind w:firstLine="282" w:firstLineChars="101"/>
        <w:rPr>
          <w:rFonts w:hint="eastAsia"/>
        </w:rPr>
      </w:pPr>
      <w:r>
        <w:rPr>
          <w:rFonts w:hint="eastAsia" w:ascii="微软简仿宋" w:eastAsia="微软简仿宋"/>
          <w:sz w:val="28"/>
          <w:szCs w:val="28"/>
        </w:rPr>
        <w:t>联</w:t>
      </w:r>
      <w:r>
        <w:rPr>
          <w:rFonts w:hint="eastAsia" w:ascii="宋体" w:hAnsi="宋体" w:cs="宋体"/>
          <w:sz w:val="28"/>
          <w:szCs w:val="28"/>
        </w:rPr>
        <w:t xml:space="preserve"> </w:t>
      </w:r>
      <w:r>
        <w:rPr>
          <w:rFonts w:hint="eastAsia" w:ascii="微软简仿宋" w:eastAsia="微软简仿宋"/>
          <w:sz w:val="28"/>
          <w:szCs w:val="28"/>
        </w:rPr>
        <w:t>系</w:t>
      </w:r>
      <w:r>
        <w:rPr>
          <w:rFonts w:hint="eastAsia" w:ascii="宋体" w:hAnsi="宋体" w:cs="宋体"/>
          <w:sz w:val="28"/>
          <w:szCs w:val="28"/>
        </w:rPr>
        <w:t xml:space="preserve"> </w:t>
      </w:r>
      <w:r>
        <w:rPr>
          <w:rFonts w:hint="eastAsia" w:ascii="微软简仿宋" w:eastAsia="微软简仿宋"/>
          <w:sz w:val="28"/>
          <w:szCs w:val="28"/>
        </w:rPr>
        <w:t>人：</w:t>
      </w:r>
      <w:r>
        <w:rPr>
          <w:rFonts w:hint="eastAsia" w:ascii="微软简仿宋" w:eastAsia="微软简仿宋"/>
          <w:sz w:val="28"/>
          <w:szCs w:val="28"/>
          <w:lang w:eastAsia="zh-CN"/>
        </w:rPr>
        <w:t>蔡瑶</w:t>
      </w:r>
      <w:r>
        <w:rPr>
          <w:rFonts w:hint="eastAsia" w:ascii="微软简仿宋" w:eastAsia="微软简仿宋"/>
          <w:sz w:val="28"/>
          <w:szCs w:val="28"/>
        </w:rPr>
        <w:t xml:space="preserve">              </w:t>
      </w:r>
      <w:r>
        <w:rPr>
          <w:rFonts w:hint="eastAsia" w:ascii="微软简仿宋" w:eastAsia="微软简仿宋"/>
          <w:sz w:val="28"/>
          <w:szCs w:val="28"/>
          <w:lang w:val="en-US" w:eastAsia="zh-CN"/>
        </w:rPr>
        <w:t xml:space="preserve">   </w:t>
      </w:r>
      <w:r>
        <w:rPr>
          <w:rFonts w:hint="eastAsia" w:ascii="微软简仿宋" w:eastAsia="微软简仿宋"/>
          <w:sz w:val="28"/>
          <w:szCs w:val="28"/>
        </w:rPr>
        <w:t xml:space="preserve">      </w:t>
      </w:r>
      <w:r>
        <w:rPr>
          <w:rFonts w:hint="eastAsia" w:ascii="宋体" w:hAnsi="宋体" w:cs="宋体"/>
          <w:sz w:val="28"/>
          <w:szCs w:val="28"/>
        </w:rPr>
        <w:t xml:space="preserve">    </w:t>
      </w:r>
      <w:r>
        <w:rPr>
          <w:rFonts w:hint="eastAsia" w:ascii="微软简仿宋" w:eastAsia="微软简仿宋"/>
          <w:sz w:val="28"/>
          <w:szCs w:val="28"/>
        </w:rPr>
        <w:t>电话：</w:t>
      </w:r>
      <w:r>
        <w:rPr>
          <w:rFonts w:hint="eastAsia" w:ascii="微软简仿宋" w:eastAsia="微软简仿宋"/>
          <w:sz w:val="28"/>
          <w:szCs w:val="28"/>
          <w:lang w:eastAsia="zh-CN"/>
        </w:rPr>
        <w:t>010-85238806</w:t>
      </w:r>
    </w:p>
    <w:p>
      <w:pPr>
        <w:snapToGrid w:val="0"/>
        <w:spacing w:line="560" w:lineRule="atLeast"/>
        <w:rPr>
          <w:rFonts w:hint="eastAsia" w:eastAsia="微软大标宋"/>
          <w:sz w:val="32"/>
          <w:szCs w:val="32"/>
          <w:highlight w:val="none"/>
        </w:rPr>
      </w:pPr>
      <w:bookmarkStart w:id="22" w:name="_GoBack"/>
      <w:r>
        <w:rPr>
          <w:rFonts w:hint="eastAsia"/>
          <w:highlight w:val="none"/>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102235</wp:posOffset>
                </wp:positionV>
                <wp:extent cx="5600700" cy="0"/>
                <wp:effectExtent l="0" t="12700" r="0" b="12700"/>
                <wp:wrapNone/>
                <wp:docPr id="1" name="直接连接符 1"/>
                <wp:cNvGraphicFramePr/>
                <a:graphic xmlns:a="http://schemas.openxmlformats.org/drawingml/2006/main">
                  <a:graphicData uri="http://schemas.microsoft.com/office/word/2010/wordprocessingShape">
                    <wps:wsp>
                      <wps:cNvSpPr/>
                      <wps:spPr>
                        <a:xfrm>
                          <a:off x="0" y="0"/>
                          <a:ext cx="560070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8.05pt;height:0pt;width:441pt;z-index:251659264;mso-width-relative:page;mso-height-relative:page;" filled="f" coordsize="21600,21600" o:gfxdata="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5DCpz9MAAAAGAQAADwAAAAAAAAABACAAAAAiAAAAZHJzL2Rvd25yZXYueG1sUEsBAhQAFAAA&#10;AAgAh07iQC6YvBH0AQAA5QMAAA4AAAAAAAAAAQAgAAAAIgEAAGRycy9lMm9Eb2MueG1sUEsFBgAA&#10;AAAGAAYAWQEAAIgFAAAAAA==&#10;">
                <v:path arrowok="t"/>
                <v:fill on="f" focussize="0,0"/>
                <v:stroke weight="2pt" color="#FF0000"/>
                <v:imagedata o:title=""/>
                <o:lock v:ext="edit" grouping="f" rotation="f" text="f" aspectratio="f"/>
              </v:line>
            </w:pict>
          </mc:Fallback>
        </mc:AlternateContent>
      </w:r>
      <w:bookmarkEnd w:id="22"/>
    </w:p>
    <w:p>
      <w:pPr>
        <w:snapToGrid w:val="0"/>
        <w:spacing w:line="560" w:lineRule="atLeast"/>
        <w:ind w:firstLine="281" w:firstLineChars="88"/>
        <w:rPr>
          <w:rFonts w:ascii="宋体" w:hAnsi="宋体" w:cs="宋体"/>
          <w:sz w:val="32"/>
          <w:highlight w:val="none"/>
        </w:rPr>
      </w:pPr>
    </w:p>
    <w:p>
      <w:pPr>
        <w:adjustRightInd w:val="0"/>
        <w:snapToGrid w:val="0"/>
        <w:spacing w:line="560" w:lineRule="exact"/>
        <w:jc w:val="center"/>
        <w:rPr>
          <w:rFonts w:hint="eastAsia" w:hAnsi="微软简标宋" w:eastAsia="微软简标宋" w:cs="微软简标宋"/>
          <w:sz w:val="44"/>
          <w:highlight w:val="none"/>
        </w:rPr>
      </w:pPr>
      <w:r>
        <w:rPr>
          <w:rFonts w:hint="eastAsia" w:hAnsi="微软简标宋" w:eastAsia="微软简标宋" w:cs="微软简标宋"/>
          <w:sz w:val="44"/>
          <w:highlight w:val="none"/>
        </w:rPr>
        <w:t>关于印发《华夏银行人民币单位通知存款</w:t>
      </w:r>
    </w:p>
    <w:p>
      <w:pPr>
        <w:numPr>
          <w:ins w:id="42" w:author="许新星" w:date="2023-10-31T18:04:00Z"/>
        </w:numPr>
        <w:adjustRightInd w:val="0"/>
        <w:snapToGrid w:val="0"/>
        <w:spacing w:line="560" w:lineRule="exact"/>
        <w:jc w:val="center"/>
        <w:rPr>
          <w:rFonts w:eastAsia="微软简标宋"/>
          <w:sz w:val="44"/>
          <w:szCs w:val="20"/>
          <w:highlight w:val="none"/>
        </w:rPr>
      </w:pPr>
      <w:r>
        <w:rPr>
          <w:rFonts w:hint="eastAsia" w:hAnsi="微软简标宋" w:eastAsia="微软简标宋" w:cs="微软简标宋"/>
          <w:sz w:val="44"/>
          <w:highlight w:val="none"/>
        </w:rPr>
        <w:t>业务管理办法》的通知</w:t>
      </w:r>
    </w:p>
    <w:p>
      <w:pPr>
        <w:adjustRightInd w:val="0"/>
        <w:snapToGrid w:val="0"/>
        <w:spacing w:line="560" w:lineRule="exact"/>
        <w:jc w:val="center"/>
        <w:rPr>
          <w:rFonts w:eastAsia="微软简标宋"/>
          <w:sz w:val="44"/>
          <w:highlight w:val="none"/>
        </w:rPr>
      </w:pPr>
    </w:p>
    <w:p>
      <w:pPr>
        <w:adjustRightInd w:val="0"/>
        <w:snapToGrid w:val="0"/>
        <w:spacing w:line="560" w:lineRule="exact"/>
        <w:rPr>
          <w:rFonts w:eastAsia="微软简仿宋"/>
          <w:color w:val="000000"/>
          <w:sz w:val="32"/>
          <w:szCs w:val="32"/>
          <w:highlight w:val="none"/>
        </w:rPr>
      </w:pPr>
      <w:r>
        <w:rPr>
          <w:rFonts w:hint="eastAsia" w:hAnsi="微软简仿宋" w:eastAsia="微软简仿宋" w:cs="微软简仿宋"/>
          <w:color w:val="000000"/>
          <w:sz w:val="32"/>
          <w:szCs w:val="32"/>
          <w:highlight w:val="none"/>
        </w:rPr>
        <w:t>各分行（不含香港分行）：</w:t>
      </w:r>
    </w:p>
    <w:p>
      <w:pPr>
        <w:adjustRightInd w:val="0"/>
        <w:snapToGrid w:val="0"/>
        <w:spacing w:line="560" w:lineRule="exact"/>
        <w:ind w:firstLine="640"/>
        <w:rPr>
          <w:rFonts w:eastAsia="微软简仿宋"/>
          <w:color w:val="000000"/>
          <w:sz w:val="32"/>
          <w:szCs w:val="32"/>
          <w:highlight w:val="none"/>
        </w:rPr>
      </w:pPr>
      <w:r>
        <w:rPr>
          <w:rFonts w:hint="eastAsia" w:hAnsi="微软简仿宋" w:eastAsia="微软简仿宋" w:cs="微软简仿宋"/>
          <w:color w:val="000000"/>
          <w:sz w:val="32"/>
          <w:szCs w:val="32"/>
          <w:highlight w:val="none"/>
        </w:rPr>
        <w:t>为加强业务合规管理，总行对《华夏银行人民币单位通知存款业务管理办法》</w:t>
      </w:r>
      <w:r>
        <w:rPr>
          <w:rFonts w:hint="eastAsia" w:hAnsi="微软简仿宋" w:eastAsia="微软简仿宋" w:cs="微软简仿宋"/>
          <w:sz w:val="32"/>
          <w:szCs w:val="20"/>
          <w:highlight w:val="none"/>
        </w:rPr>
        <w:t>（华银制〔</w:t>
      </w:r>
      <w:r>
        <w:rPr>
          <w:rFonts w:eastAsia="微软简仿宋"/>
          <w:sz w:val="32"/>
          <w:szCs w:val="20"/>
          <w:highlight w:val="none"/>
        </w:rPr>
        <w:t>2021</w:t>
      </w:r>
      <w:r>
        <w:rPr>
          <w:rFonts w:hint="eastAsia" w:hAnsi="微软简仿宋" w:eastAsia="微软简仿宋" w:cs="微软简仿宋"/>
          <w:sz w:val="32"/>
          <w:szCs w:val="20"/>
          <w:highlight w:val="none"/>
        </w:rPr>
        <w:t>〕</w:t>
      </w:r>
      <w:r>
        <w:rPr>
          <w:rFonts w:eastAsia="微软简仿宋"/>
          <w:sz w:val="32"/>
          <w:szCs w:val="20"/>
          <w:highlight w:val="none"/>
        </w:rPr>
        <w:t>166</w:t>
      </w:r>
      <w:r>
        <w:rPr>
          <w:rFonts w:hint="eastAsia" w:hAnsi="微软简仿宋" w:eastAsia="微软简仿宋" w:cs="微软简仿宋"/>
          <w:sz w:val="32"/>
          <w:szCs w:val="20"/>
          <w:highlight w:val="none"/>
        </w:rPr>
        <w:t>号）</w:t>
      </w:r>
      <w:r>
        <w:rPr>
          <w:rFonts w:hint="eastAsia" w:hAnsi="微软简仿宋" w:eastAsia="微软简仿宋" w:cs="微软简仿宋"/>
          <w:color w:val="000000"/>
          <w:sz w:val="32"/>
          <w:szCs w:val="32"/>
          <w:highlight w:val="none"/>
        </w:rPr>
        <w:t>进行了修订，主要修订内容如下：</w:t>
      </w:r>
    </w:p>
    <w:p>
      <w:pPr>
        <w:adjustRightInd w:val="0"/>
        <w:snapToGrid w:val="0"/>
        <w:spacing w:line="560" w:lineRule="exact"/>
        <w:ind w:firstLine="640"/>
        <w:rPr>
          <w:rFonts w:eastAsia="微软简仿宋"/>
          <w:color w:val="000000"/>
          <w:sz w:val="32"/>
          <w:szCs w:val="32"/>
          <w:highlight w:val="none"/>
        </w:rPr>
      </w:pPr>
      <w:r>
        <w:rPr>
          <w:rFonts w:hint="eastAsia" w:hAnsi="微软简仿宋" w:eastAsia="微软简仿宋" w:cs="微软简仿宋"/>
          <w:color w:val="000000"/>
          <w:sz w:val="32"/>
          <w:szCs w:val="32"/>
          <w:highlight w:val="none"/>
        </w:rPr>
        <w:t>一、根据系统功能优化情况，增加监管明确的通知存款在特定场景下不计息或计活期的有关要求，进一步明确业务规则。</w:t>
      </w:r>
    </w:p>
    <w:p>
      <w:pPr>
        <w:adjustRightInd w:val="0"/>
        <w:snapToGrid w:val="0"/>
        <w:spacing w:line="560" w:lineRule="exact"/>
        <w:ind w:firstLine="640"/>
        <w:rPr>
          <w:rFonts w:hint="eastAsia" w:hAnsi="微软简仿宋" w:eastAsia="微软简仿宋" w:cs="微软简仿宋"/>
          <w:color w:val="000000"/>
          <w:sz w:val="32"/>
          <w:szCs w:val="32"/>
          <w:highlight w:val="none"/>
        </w:rPr>
      </w:pPr>
      <w:r>
        <w:rPr>
          <w:rFonts w:hint="eastAsia" w:hAnsi="微软简仿宋" w:eastAsia="微软简仿宋" w:cs="微软简仿宋"/>
          <w:color w:val="000000"/>
          <w:sz w:val="32"/>
          <w:szCs w:val="32"/>
          <w:highlight w:val="none"/>
        </w:rPr>
        <w:t>二、</w:t>
      </w:r>
      <w:r>
        <w:rPr>
          <w:rFonts w:hint="eastAsia" w:ascii="微软简仿宋" w:hAnsi="微软简仿宋" w:eastAsia="微软简仿宋" w:cs="微软简仿宋"/>
          <w:sz w:val="32"/>
          <w:szCs w:val="32"/>
          <w:highlight w:val="none"/>
        </w:rPr>
        <w:t>根据业务需要，</w:t>
      </w:r>
      <w:r>
        <w:rPr>
          <w:rFonts w:hint="eastAsia" w:hAnsi="微软简仿宋" w:eastAsia="微软简仿宋" w:cs="微软简仿宋"/>
          <w:color w:val="000000"/>
          <w:sz w:val="32"/>
          <w:szCs w:val="32"/>
          <w:highlight w:val="none"/>
        </w:rPr>
        <w:t>细化通知开立、通知建立、通知支取等业务要求，对电子渠道业务办理做进一步规范。</w:t>
      </w:r>
    </w:p>
    <w:p>
      <w:pPr>
        <w:numPr>
          <w:ins w:id="43" w:author="李晓璐" w:date="2023-10-24T12:26:00Z"/>
        </w:numPr>
        <w:adjustRightInd w:val="0"/>
        <w:snapToGrid w:val="0"/>
        <w:spacing w:line="560" w:lineRule="exact"/>
        <w:ind w:firstLine="640"/>
        <w:rPr>
          <w:rFonts w:eastAsia="微软简仿宋"/>
          <w:color w:val="000000"/>
          <w:sz w:val="32"/>
          <w:szCs w:val="32"/>
          <w:highlight w:val="none"/>
        </w:rPr>
      </w:pPr>
      <w:r>
        <w:rPr>
          <w:rFonts w:hint="eastAsia" w:hAnsi="微软简仿宋" w:eastAsia="微软简仿宋" w:cs="微软简仿宋"/>
          <w:color w:val="000000"/>
          <w:sz w:val="32"/>
          <w:szCs w:val="32"/>
          <w:highlight w:val="none"/>
        </w:rPr>
        <w:t>三、强化消费者权益保护，增加通过业务须知等方式告知客户业务规则的有关要求。</w:t>
      </w:r>
    </w:p>
    <w:p>
      <w:pPr>
        <w:adjustRightInd w:val="0"/>
        <w:snapToGrid w:val="0"/>
        <w:spacing w:line="560" w:lineRule="exact"/>
        <w:ind w:firstLine="640"/>
        <w:rPr>
          <w:rFonts w:eastAsia="微软简仿宋"/>
          <w:color w:val="000000"/>
          <w:sz w:val="32"/>
          <w:szCs w:val="32"/>
          <w:highlight w:val="none"/>
        </w:rPr>
      </w:pPr>
      <w:r>
        <w:rPr>
          <w:rFonts w:hint="eastAsia" w:hAnsi="微软简仿宋" w:eastAsia="微软简仿宋" w:cs="微软简仿宋"/>
          <w:color w:val="000000"/>
          <w:sz w:val="32"/>
          <w:szCs w:val="32"/>
          <w:highlight w:val="none"/>
        </w:rPr>
        <w:t>现将修订后的《华夏银行人民币单位通知存款业务管理办法》印发给你们，请认真学习，遵照执行。</w:t>
      </w:r>
    </w:p>
    <w:p>
      <w:pPr>
        <w:adjustRightInd w:val="0"/>
        <w:snapToGrid w:val="0"/>
        <w:spacing w:line="560" w:lineRule="exact"/>
        <w:ind w:firstLine="640"/>
        <w:rPr>
          <w:rFonts w:eastAsia="微软简仿宋"/>
          <w:color w:val="000000"/>
          <w:sz w:val="32"/>
          <w:szCs w:val="32"/>
          <w:highlight w:val="none"/>
        </w:rPr>
      </w:pPr>
      <w:r>
        <w:rPr>
          <w:rFonts w:hint="eastAsia" w:hAnsi="微软简仿宋" w:eastAsia="微软简仿宋" w:cs="微软简仿宋"/>
          <w:color w:val="000000"/>
          <w:sz w:val="32"/>
          <w:szCs w:val="32"/>
          <w:highlight w:val="none"/>
        </w:rPr>
        <w:t>执行中如有问题，请及时与总行公司业务部联系。</w:t>
      </w:r>
    </w:p>
    <w:p>
      <w:pPr>
        <w:adjustRightInd w:val="0"/>
        <w:snapToGrid w:val="0"/>
        <w:spacing w:line="560" w:lineRule="exact"/>
        <w:ind w:firstLine="640"/>
        <w:rPr>
          <w:rFonts w:eastAsia="微软简仿宋"/>
          <w:color w:val="000000"/>
          <w:sz w:val="32"/>
          <w:szCs w:val="32"/>
          <w:highlight w:val="none"/>
        </w:rPr>
      </w:pPr>
      <w:r>
        <w:rPr>
          <w:rFonts w:hint="eastAsia" w:hAnsi="微软简仿宋" w:eastAsia="微软简仿宋" w:cs="微软简仿宋"/>
          <w:color w:val="000000"/>
          <w:sz w:val="32"/>
          <w:szCs w:val="32"/>
          <w:highlight w:val="none"/>
        </w:rPr>
        <w:t>联系人及联系电话：</w:t>
      </w:r>
    </w:p>
    <w:p>
      <w:pPr>
        <w:adjustRightInd w:val="0"/>
        <w:snapToGrid w:val="0"/>
        <w:spacing w:line="560" w:lineRule="exact"/>
        <w:ind w:firstLine="640"/>
        <w:rPr>
          <w:rFonts w:eastAsia="微软简仿宋"/>
          <w:color w:val="000000"/>
          <w:sz w:val="32"/>
          <w:szCs w:val="32"/>
          <w:highlight w:val="none"/>
        </w:rPr>
      </w:pPr>
      <w:r>
        <w:rPr>
          <w:rFonts w:hint="eastAsia" w:hAnsi="微软简仿宋" w:eastAsia="微软简仿宋" w:cs="微软简仿宋"/>
          <w:color w:val="000000"/>
          <w:sz w:val="32"/>
          <w:szCs w:val="32"/>
          <w:highlight w:val="none"/>
        </w:rPr>
        <w:t>侯高璐</w:t>
      </w:r>
      <w:r>
        <w:rPr>
          <w:rFonts w:eastAsia="微软简仿宋"/>
          <w:color w:val="000000"/>
          <w:sz w:val="32"/>
          <w:szCs w:val="32"/>
          <w:highlight w:val="none"/>
        </w:rPr>
        <w:t xml:space="preserve">    010-85237972</w:t>
      </w:r>
    </w:p>
    <w:p>
      <w:pPr>
        <w:adjustRightInd w:val="0"/>
        <w:snapToGrid w:val="0"/>
        <w:spacing w:line="560" w:lineRule="exact"/>
        <w:ind w:firstLine="640" w:firstLineChars="200"/>
        <w:jc w:val="left"/>
        <w:rPr>
          <w:rFonts w:eastAsia="微软简仿宋"/>
          <w:color w:val="000000"/>
          <w:sz w:val="32"/>
          <w:szCs w:val="32"/>
          <w:highlight w:val="none"/>
        </w:rPr>
      </w:pPr>
    </w:p>
    <w:p>
      <w:pPr>
        <w:adjustRightInd w:val="0"/>
        <w:snapToGrid w:val="0"/>
        <w:spacing w:line="560" w:lineRule="exact"/>
        <w:ind w:firstLine="640" w:firstLineChars="200"/>
        <w:jc w:val="left"/>
        <w:rPr>
          <w:rFonts w:eastAsia="微软简仿宋"/>
          <w:color w:val="000000"/>
          <w:sz w:val="32"/>
          <w:szCs w:val="32"/>
          <w:highlight w:val="none"/>
        </w:rPr>
      </w:pPr>
    </w:p>
    <w:p>
      <w:pPr>
        <w:adjustRightInd w:val="0"/>
        <w:snapToGrid w:val="0"/>
        <w:spacing w:line="560" w:lineRule="exact"/>
        <w:jc w:val="center"/>
        <w:rPr>
          <w:rFonts w:hint="eastAsia" w:ascii="微软简仿宋" w:hAnsi="微软简仿宋" w:eastAsia="微软简仿宋" w:cs="微软简仿宋"/>
          <w:color w:val="000000"/>
          <w:sz w:val="32"/>
          <w:szCs w:val="32"/>
          <w:highlight w:val="none"/>
        </w:rPr>
      </w:pPr>
      <w:r>
        <w:rPr>
          <w:rFonts w:hint="eastAsia" w:ascii="宋体" w:hAnsi="宋体" w:cs="宋体"/>
          <w:color w:val="000000"/>
          <w:sz w:val="32"/>
          <w:szCs w:val="32"/>
          <w:highlight w:val="none"/>
        </w:rPr>
        <w:t xml:space="preserve">                         </w:t>
      </w:r>
      <w:r>
        <w:rPr>
          <w:rFonts w:hint="eastAsia" w:ascii="宋体" w:hAnsi="宋体" w:cs="宋体"/>
          <w:color w:val="000000"/>
          <w:sz w:val="32"/>
          <w:szCs w:val="32"/>
          <w:highlight w:val="none"/>
          <w:lang w:val="en-US" w:eastAsia="zh-CN"/>
        </w:rPr>
        <w:t xml:space="preserve">  </w:t>
      </w:r>
      <w:r>
        <w:rPr>
          <w:rFonts w:hint="eastAsia" w:ascii="宋体" w:hAnsi="宋体" w:cs="宋体"/>
          <w:color w:val="000000"/>
          <w:sz w:val="32"/>
          <w:szCs w:val="32"/>
          <w:highlight w:val="none"/>
        </w:rPr>
        <w:t xml:space="preserve">   </w:t>
      </w:r>
      <w:r>
        <w:rPr>
          <w:rFonts w:hint="eastAsia" w:ascii="微软简仿宋" w:hAnsi="微软简仿宋" w:eastAsia="微软简仿宋" w:cs="微软简仿宋"/>
          <w:color w:val="000000"/>
          <w:sz w:val="32"/>
          <w:szCs w:val="32"/>
          <w:highlight w:val="none"/>
        </w:rPr>
        <w:t>华夏银行</w:t>
      </w:r>
    </w:p>
    <w:p>
      <w:pPr>
        <w:adjustRightInd w:val="0"/>
        <w:snapToGrid w:val="0"/>
        <w:spacing w:line="560" w:lineRule="exact"/>
        <w:ind w:right="480"/>
        <w:jc w:val="center"/>
        <w:rPr>
          <w:rFonts w:hint="eastAsia" w:ascii="微软简仿宋" w:hAnsi="微软简仿宋" w:eastAsia="微软简仿宋" w:cs="微软简仿宋"/>
          <w:color w:val="000000"/>
          <w:sz w:val="32"/>
          <w:szCs w:val="32"/>
          <w:highlight w:val="none"/>
        </w:rPr>
      </w:pPr>
      <w:r>
        <w:rPr>
          <w:rFonts w:hint="eastAsia" w:ascii="微软简仿宋" w:hAnsi="微软简仿宋" w:eastAsia="微软简仿宋" w:cs="微软简仿宋"/>
          <w:color w:val="000000"/>
          <w:sz w:val="32"/>
          <w:szCs w:val="32"/>
          <w:highlight w:val="none"/>
        </w:rPr>
        <w:t xml:space="preserve">                                 2023年</w:t>
      </w:r>
      <w:r>
        <w:rPr>
          <w:rFonts w:hint="eastAsia" w:ascii="微软简仿宋" w:hAnsi="微软简仿宋" w:eastAsia="微软简仿宋" w:cs="微软简仿宋"/>
          <w:color w:val="000000"/>
          <w:sz w:val="32"/>
          <w:szCs w:val="32"/>
          <w:highlight w:val="none"/>
          <w:lang w:val="en-US" w:eastAsia="zh-CN"/>
        </w:rPr>
        <w:t>11</w:t>
      </w:r>
      <w:r>
        <w:rPr>
          <w:rFonts w:hint="eastAsia" w:ascii="微软简仿宋" w:hAnsi="微软简仿宋" w:eastAsia="微软简仿宋" w:cs="微软简仿宋"/>
          <w:color w:val="000000"/>
          <w:sz w:val="32"/>
          <w:szCs w:val="32"/>
          <w:highlight w:val="none"/>
        </w:rPr>
        <w:t>月</w:t>
      </w:r>
      <w:r>
        <w:rPr>
          <w:rFonts w:hint="eastAsia" w:ascii="微软简仿宋" w:hAnsi="微软简仿宋" w:eastAsia="微软简仿宋" w:cs="微软简仿宋"/>
          <w:color w:val="000000"/>
          <w:sz w:val="32"/>
          <w:szCs w:val="32"/>
          <w:highlight w:val="none"/>
          <w:lang w:val="en-US" w:eastAsia="zh-CN"/>
        </w:rPr>
        <w:t>1</w:t>
      </w:r>
      <w:r>
        <w:rPr>
          <w:rFonts w:hint="eastAsia" w:ascii="微软简仿宋" w:hAnsi="微软简仿宋" w:eastAsia="微软简仿宋" w:cs="微软简仿宋"/>
          <w:color w:val="000000"/>
          <w:sz w:val="32"/>
          <w:szCs w:val="32"/>
          <w:highlight w:val="none"/>
        </w:rPr>
        <w:t>日</w:t>
      </w:r>
    </w:p>
    <w:p>
      <w:pPr>
        <w:adjustRightInd w:val="0"/>
        <w:snapToGrid w:val="0"/>
        <w:spacing w:line="560" w:lineRule="exact"/>
        <w:ind w:right="480"/>
        <w:jc w:val="center"/>
        <w:rPr>
          <w:rFonts w:hint="eastAsia" w:ascii="微软简仿宋" w:hAnsi="微软简仿宋" w:eastAsia="微软简仿宋" w:cs="微软简仿宋"/>
          <w:color w:val="000000"/>
          <w:sz w:val="32"/>
          <w:szCs w:val="32"/>
          <w:highlight w:val="none"/>
        </w:rPr>
      </w:pPr>
    </w:p>
    <w:p>
      <w:pPr>
        <w:adjustRightInd w:val="0"/>
        <w:snapToGrid w:val="0"/>
        <w:spacing w:line="560" w:lineRule="exact"/>
        <w:ind w:right="480"/>
        <w:jc w:val="center"/>
        <w:rPr>
          <w:rFonts w:hint="eastAsia" w:ascii="微软简仿宋" w:hAnsi="微软简仿宋" w:eastAsia="微软简仿宋" w:cs="微软简仿宋"/>
          <w:color w:val="000000"/>
          <w:sz w:val="32"/>
          <w:szCs w:val="32"/>
          <w:highlight w:val="none"/>
        </w:rPr>
      </w:pPr>
    </w:p>
    <w:p>
      <w:pPr>
        <w:adjustRightInd w:val="0"/>
        <w:snapToGrid w:val="0"/>
        <w:spacing w:line="560" w:lineRule="exact"/>
        <w:ind w:right="480"/>
        <w:jc w:val="center"/>
        <w:rPr>
          <w:rFonts w:hint="eastAsia" w:ascii="微软简仿宋" w:hAnsi="微软简仿宋" w:eastAsia="微软简仿宋" w:cs="微软简仿宋"/>
          <w:color w:val="000000"/>
          <w:sz w:val="32"/>
          <w:szCs w:val="32"/>
          <w:highlight w:val="none"/>
        </w:rPr>
      </w:pPr>
    </w:p>
    <w:p>
      <w:pPr>
        <w:adjustRightInd w:val="0"/>
        <w:snapToGrid w:val="0"/>
        <w:spacing w:line="560" w:lineRule="exact"/>
        <w:ind w:right="480"/>
        <w:jc w:val="center"/>
        <w:rPr>
          <w:rFonts w:hint="eastAsia" w:ascii="微软简仿宋" w:hAnsi="微软简仿宋" w:eastAsia="微软简仿宋" w:cs="微软简仿宋"/>
          <w:color w:val="000000"/>
          <w:sz w:val="32"/>
          <w:szCs w:val="32"/>
          <w:highlight w:val="none"/>
        </w:rPr>
      </w:pPr>
    </w:p>
    <w:p>
      <w:pPr>
        <w:spacing w:line="560" w:lineRule="exact"/>
        <w:rPr>
          <w:rFonts w:eastAsia="微软简标宋"/>
          <w:sz w:val="44"/>
          <w:szCs w:val="20"/>
          <w:highlight w:val="none"/>
        </w:rPr>
        <w:sectPr>
          <w:footerReference r:id="rId4" w:type="default"/>
          <w:footerReference r:id="rId5" w:type="even"/>
          <w:pgSz w:w="11906" w:h="16838"/>
          <w:pgMar w:top="2041" w:right="1531" w:bottom="2041" w:left="1531" w:header="851" w:footer="992" w:gutter="0"/>
          <w:pgNumType w:fmt="numberInDash"/>
          <w:cols w:space="720" w:num="1"/>
          <w:docGrid w:type="lines" w:linePitch="312" w:charSpace="0"/>
        </w:sectPr>
      </w:pPr>
    </w:p>
    <w:p>
      <w:pPr>
        <w:adjustRightInd w:val="0"/>
        <w:snapToGrid w:val="0"/>
        <w:spacing w:line="560" w:lineRule="exact"/>
        <w:jc w:val="center"/>
        <w:rPr>
          <w:rFonts w:eastAsia="微软简标宋"/>
          <w:sz w:val="44"/>
          <w:szCs w:val="20"/>
          <w:highlight w:val="none"/>
        </w:rPr>
      </w:pPr>
      <w:r>
        <w:rPr>
          <w:rFonts w:hint="eastAsia" w:hAnsi="微软简标宋" w:eastAsia="微软简标宋" w:cs="微软简标宋"/>
          <w:sz w:val="44"/>
          <w:szCs w:val="20"/>
          <w:highlight w:val="none"/>
        </w:rPr>
        <w:t>华夏银行人民币单位通知存款</w:t>
      </w:r>
    </w:p>
    <w:p>
      <w:pPr>
        <w:adjustRightInd w:val="0"/>
        <w:snapToGrid w:val="0"/>
        <w:spacing w:line="560" w:lineRule="exact"/>
        <w:jc w:val="center"/>
        <w:rPr>
          <w:rFonts w:eastAsia="微软简标宋"/>
          <w:sz w:val="44"/>
          <w:szCs w:val="20"/>
          <w:highlight w:val="none"/>
        </w:rPr>
      </w:pPr>
      <w:r>
        <w:rPr>
          <w:rFonts w:hint="eastAsia" w:hAnsi="微软简标宋" w:eastAsia="微软简标宋" w:cs="微软简标宋"/>
          <w:sz w:val="44"/>
          <w:szCs w:val="20"/>
          <w:highlight w:val="none"/>
        </w:rPr>
        <w:t>业务管理办法</w:t>
      </w:r>
    </w:p>
    <w:p>
      <w:pPr>
        <w:adjustRightInd w:val="0"/>
        <w:snapToGrid w:val="0"/>
        <w:spacing w:line="560" w:lineRule="exact"/>
        <w:rPr>
          <w:rFonts w:eastAsia="微软简仿宋"/>
          <w:sz w:val="32"/>
          <w:szCs w:val="20"/>
          <w:highlight w:val="none"/>
        </w:rPr>
      </w:pPr>
    </w:p>
    <w:p>
      <w:pPr>
        <w:adjustRightInd w:val="0"/>
        <w:snapToGrid w:val="0"/>
        <w:spacing w:line="560" w:lineRule="exact"/>
        <w:jc w:val="center"/>
        <w:rPr>
          <w:rFonts w:hint="eastAsia" w:ascii="黑体" w:eastAsia="黑体" w:cs="黑体"/>
          <w:sz w:val="32"/>
          <w:szCs w:val="20"/>
          <w:highlight w:val="none"/>
        </w:rPr>
      </w:pPr>
      <w:r>
        <w:rPr>
          <w:rFonts w:hint="eastAsia" w:ascii="黑体" w:eastAsia="黑体" w:cs="黑体"/>
          <w:sz w:val="32"/>
          <w:szCs w:val="20"/>
          <w:highlight w:val="none"/>
        </w:rPr>
        <w:t>第一章  总  则</w:t>
      </w:r>
    </w:p>
    <w:p>
      <w:pPr>
        <w:adjustRightInd w:val="0"/>
        <w:snapToGrid w:val="0"/>
        <w:spacing w:line="560" w:lineRule="exact"/>
        <w:rPr>
          <w:rFonts w:eastAsia="微软简仿宋"/>
          <w:sz w:val="32"/>
          <w:szCs w:val="20"/>
          <w:highlight w:val="none"/>
        </w:rPr>
      </w:pP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第一条</w:t>
      </w:r>
      <w:r>
        <w:rPr>
          <w:rFonts w:eastAsia="微软简仿宋"/>
          <w:sz w:val="32"/>
          <w:szCs w:val="20"/>
          <w:highlight w:val="none"/>
        </w:rPr>
        <w:t xml:space="preserve"> </w:t>
      </w:r>
      <w:r>
        <w:rPr>
          <w:rFonts w:hint="eastAsia" w:hAnsi="微软简仿宋" w:eastAsia="微软简仿宋" w:cs="微软简仿宋"/>
          <w:sz w:val="32"/>
          <w:szCs w:val="20"/>
          <w:highlight w:val="none"/>
        </w:rPr>
        <w:t>为加强我行单位通知存款业务管理，促进业务健康发展，根据中国人民银行《通知存款管理办法》《人民币单位存款管理办法》和我行有关规章制度，制定本办法。</w:t>
      </w: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第二条</w:t>
      </w:r>
      <w:r>
        <w:rPr>
          <w:rFonts w:eastAsia="微软简仿宋"/>
          <w:sz w:val="32"/>
          <w:szCs w:val="20"/>
          <w:highlight w:val="none"/>
        </w:rPr>
        <w:t xml:space="preserve"> </w:t>
      </w:r>
      <w:r>
        <w:rPr>
          <w:rFonts w:hint="eastAsia" w:hAnsi="微软简仿宋" w:eastAsia="微软简仿宋" w:cs="微软简仿宋"/>
          <w:sz w:val="32"/>
          <w:szCs w:val="20"/>
          <w:highlight w:val="none"/>
        </w:rPr>
        <w:t>本办法所称单位通知存款是指存款人在存入款项时不约定存期，支取时需提前通知银行，约定支取存款日期和金额方能支取的存款。</w:t>
      </w: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第三条</w:t>
      </w:r>
      <w:r>
        <w:rPr>
          <w:rFonts w:eastAsia="微软简仿宋"/>
          <w:sz w:val="32"/>
          <w:szCs w:val="20"/>
          <w:highlight w:val="none"/>
        </w:rPr>
        <w:t xml:space="preserve"> </w:t>
      </w:r>
      <w:r>
        <w:rPr>
          <w:rFonts w:hint="eastAsia" w:hAnsi="微软简仿宋" w:eastAsia="微软简仿宋" w:cs="微软简仿宋"/>
          <w:sz w:val="32"/>
          <w:szCs w:val="20"/>
          <w:highlight w:val="none"/>
        </w:rPr>
        <w:t>单位通知存款开办的对象为中华人民共和国境内的企业、事业单位、机关、部队和社会团体等单位。</w:t>
      </w: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第四条</w:t>
      </w:r>
      <w:r>
        <w:rPr>
          <w:rFonts w:eastAsia="微软简仿宋"/>
          <w:sz w:val="32"/>
          <w:szCs w:val="20"/>
          <w:highlight w:val="none"/>
        </w:rPr>
        <w:t xml:space="preserve"> </w:t>
      </w:r>
      <w:r>
        <w:rPr>
          <w:rFonts w:hint="eastAsia" w:hAnsi="微软简仿宋" w:eastAsia="微软简仿宋" w:cs="微软简仿宋"/>
          <w:sz w:val="32"/>
          <w:szCs w:val="20"/>
          <w:highlight w:val="none"/>
        </w:rPr>
        <w:t>单位通知存款不论实际存期多长，按存款人提前通知的期限长短划分为一天和七天通知存款两个品种。在存入时，存入人自由选择存款品种，一天通知存款必须提前一天通知银行约定支取存款，七天通知存款必须提前七天通知银行约定支取存款。</w:t>
      </w:r>
    </w:p>
    <w:p>
      <w:pPr>
        <w:adjustRightInd w:val="0"/>
        <w:snapToGrid w:val="0"/>
        <w:spacing w:line="560" w:lineRule="exact"/>
        <w:ind w:firstLine="630"/>
        <w:rPr>
          <w:rFonts w:eastAsia="微软简仿宋"/>
          <w:sz w:val="32"/>
          <w:szCs w:val="20"/>
          <w:highlight w:val="none"/>
        </w:rPr>
      </w:pPr>
      <w:r>
        <w:rPr>
          <w:rFonts w:hint="eastAsia" w:hAnsi="微软简仿宋" w:eastAsia="微软简仿宋" w:cs="微软简仿宋"/>
          <w:sz w:val="32"/>
          <w:szCs w:val="20"/>
          <w:highlight w:val="none"/>
        </w:rPr>
        <w:t>第五条</w:t>
      </w:r>
      <w:r>
        <w:rPr>
          <w:rFonts w:eastAsia="微软简仿宋"/>
          <w:sz w:val="32"/>
          <w:szCs w:val="20"/>
          <w:highlight w:val="none"/>
        </w:rPr>
        <w:t xml:space="preserve"> </w:t>
      </w:r>
      <w:r>
        <w:rPr>
          <w:rFonts w:hint="eastAsia" w:hAnsi="微软简仿宋" w:eastAsia="微软简仿宋" w:cs="微软简仿宋"/>
          <w:sz w:val="32"/>
          <w:szCs w:val="20"/>
          <w:highlight w:val="none"/>
        </w:rPr>
        <w:t>单位通知存款业务必须遵循监管及我行相关的存款计息原则。</w:t>
      </w:r>
    </w:p>
    <w:p>
      <w:pPr>
        <w:adjustRightInd w:val="0"/>
        <w:snapToGrid w:val="0"/>
        <w:spacing w:line="560" w:lineRule="exact"/>
        <w:ind w:firstLine="630"/>
        <w:rPr>
          <w:rFonts w:hint="eastAsia" w:hAnsi="微软简仿宋" w:eastAsia="微软简仿宋" w:cs="微软简仿宋"/>
          <w:sz w:val="32"/>
          <w:szCs w:val="20"/>
          <w:highlight w:val="none"/>
        </w:rPr>
      </w:pPr>
      <w:r>
        <w:rPr>
          <w:rFonts w:hint="eastAsia" w:hAnsi="微软简仿宋" w:eastAsia="微软简仿宋" w:cs="微软简仿宋"/>
          <w:sz w:val="32"/>
          <w:szCs w:val="20"/>
          <w:highlight w:val="none"/>
        </w:rPr>
        <w:t>第六条</w:t>
      </w:r>
      <w:r>
        <w:rPr>
          <w:rFonts w:hint="eastAsia" w:ascii="宋体" w:hAnsi="宋体" w:cs="宋体"/>
          <w:sz w:val="32"/>
          <w:szCs w:val="20"/>
          <w:highlight w:val="none"/>
        </w:rPr>
        <w:t xml:space="preserve"> </w:t>
      </w:r>
      <w:r>
        <w:rPr>
          <w:rFonts w:hint="eastAsia" w:hAnsi="微软简仿宋" w:eastAsia="微软简仿宋" w:cs="微软简仿宋"/>
          <w:sz w:val="32"/>
          <w:szCs w:val="20"/>
          <w:highlight w:val="none"/>
        </w:rPr>
        <w:t>单位通知存款业务必须严格遵守人民银行及我行反洗钱各项规章制度；遵守监管部门及利率定价自律机制有关要求。</w:t>
      </w:r>
    </w:p>
    <w:p>
      <w:pPr>
        <w:adjustRightInd w:val="0"/>
        <w:snapToGrid w:val="0"/>
        <w:spacing w:line="560" w:lineRule="exact"/>
        <w:jc w:val="center"/>
        <w:rPr>
          <w:rFonts w:hint="eastAsia" w:ascii="黑体" w:eastAsia="黑体" w:cs="黑体"/>
          <w:sz w:val="32"/>
          <w:szCs w:val="20"/>
          <w:highlight w:val="none"/>
        </w:rPr>
      </w:pPr>
    </w:p>
    <w:p>
      <w:pPr>
        <w:adjustRightInd w:val="0"/>
        <w:snapToGrid w:val="0"/>
        <w:spacing w:line="560" w:lineRule="exact"/>
        <w:jc w:val="center"/>
        <w:rPr>
          <w:rFonts w:hint="eastAsia" w:ascii="黑体" w:eastAsia="黑体" w:cs="黑体"/>
          <w:sz w:val="32"/>
          <w:szCs w:val="20"/>
          <w:highlight w:val="none"/>
        </w:rPr>
      </w:pPr>
      <w:r>
        <w:rPr>
          <w:rFonts w:hint="eastAsia" w:ascii="黑体" w:eastAsia="黑体" w:cs="黑体"/>
          <w:sz w:val="32"/>
          <w:szCs w:val="20"/>
          <w:highlight w:val="none"/>
        </w:rPr>
        <w:t xml:space="preserve">第二章  管理职责 </w:t>
      </w:r>
    </w:p>
    <w:p>
      <w:pPr>
        <w:adjustRightInd w:val="0"/>
        <w:snapToGrid w:val="0"/>
        <w:spacing w:line="560" w:lineRule="exact"/>
        <w:rPr>
          <w:rFonts w:eastAsia="微软简仿宋"/>
          <w:sz w:val="32"/>
          <w:szCs w:val="20"/>
          <w:highlight w:val="none"/>
        </w:rPr>
      </w:pP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第七条</w:t>
      </w:r>
      <w:r>
        <w:rPr>
          <w:rFonts w:eastAsia="微软简仿宋"/>
          <w:sz w:val="32"/>
          <w:szCs w:val="20"/>
          <w:highlight w:val="none"/>
        </w:rPr>
        <w:t xml:space="preserve"> </w:t>
      </w:r>
      <w:r>
        <w:rPr>
          <w:rFonts w:hint="eastAsia" w:hAnsi="微软简仿宋" w:eastAsia="微软简仿宋" w:cs="微软简仿宋"/>
          <w:sz w:val="32"/>
          <w:szCs w:val="20"/>
          <w:highlight w:val="none"/>
        </w:rPr>
        <w:t>公司业务部门是单位通知存款的业务管理部门，</w:t>
      </w:r>
      <w:r>
        <w:rPr>
          <w:rFonts w:hint="eastAsia" w:ascii="微软简仿宋" w:hAnsi="微软简仿宋" w:eastAsia="微软简仿宋" w:cs="微软简仿宋"/>
          <w:sz w:val="32"/>
          <w:szCs w:val="32"/>
          <w:highlight w:val="none"/>
        </w:rPr>
        <w:t>运营管理部门是单位通知存款业务会计核算、账户管理、柜面操作管理部门，计划财务部门是单位通知存款业务计结息管理部门。</w:t>
      </w:r>
    </w:p>
    <w:p>
      <w:pPr>
        <w:adjustRightInd w:val="0"/>
        <w:snapToGrid w:val="0"/>
        <w:spacing w:line="560" w:lineRule="exact"/>
        <w:jc w:val="center"/>
        <w:rPr>
          <w:rFonts w:hint="eastAsia" w:ascii="黑体" w:eastAsia="黑体" w:cs="黑体"/>
          <w:sz w:val="32"/>
          <w:szCs w:val="20"/>
          <w:highlight w:val="none"/>
        </w:rPr>
      </w:pPr>
    </w:p>
    <w:p>
      <w:pPr>
        <w:adjustRightInd w:val="0"/>
        <w:snapToGrid w:val="0"/>
        <w:spacing w:line="560" w:lineRule="exact"/>
        <w:jc w:val="center"/>
        <w:rPr>
          <w:rFonts w:hint="eastAsia" w:ascii="黑体" w:eastAsia="黑体" w:cs="黑体"/>
          <w:sz w:val="32"/>
          <w:szCs w:val="20"/>
          <w:highlight w:val="none"/>
        </w:rPr>
      </w:pPr>
      <w:r>
        <w:rPr>
          <w:rFonts w:hint="eastAsia" w:ascii="黑体" w:eastAsia="黑体" w:cs="黑体"/>
          <w:sz w:val="32"/>
          <w:szCs w:val="20"/>
          <w:highlight w:val="none"/>
        </w:rPr>
        <w:t>第三章   业务办理</w:t>
      </w:r>
    </w:p>
    <w:p>
      <w:pPr>
        <w:adjustRightInd w:val="0"/>
        <w:snapToGrid w:val="0"/>
        <w:spacing w:line="560" w:lineRule="exact"/>
        <w:ind w:firstLine="640" w:firstLineChars="200"/>
        <w:rPr>
          <w:rFonts w:hint="eastAsia" w:hAnsi="微软简仿宋" w:eastAsia="微软简仿宋" w:cs="微软简仿宋"/>
          <w:sz w:val="32"/>
          <w:szCs w:val="20"/>
          <w:highlight w:val="none"/>
        </w:rPr>
      </w:pPr>
    </w:p>
    <w:p>
      <w:pPr>
        <w:adjustRightInd w:val="0"/>
        <w:snapToGrid w:val="0"/>
        <w:spacing w:line="560" w:lineRule="exact"/>
        <w:ind w:firstLine="640" w:firstLineChars="200"/>
        <w:rPr>
          <w:rFonts w:hint="eastAsia" w:eastAsia="微软简仿宋"/>
          <w:sz w:val="32"/>
          <w:szCs w:val="20"/>
          <w:highlight w:val="none"/>
          <w:lang w:val="en-US" w:eastAsia="zh-CN"/>
        </w:rPr>
      </w:pPr>
      <w:r>
        <w:rPr>
          <w:rFonts w:hint="eastAsia" w:hAnsi="微软简仿宋" w:eastAsia="微软简仿宋" w:cs="微软简仿宋"/>
          <w:sz w:val="32"/>
          <w:szCs w:val="20"/>
          <w:highlight w:val="none"/>
        </w:rPr>
        <w:t>第八条</w:t>
      </w:r>
      <w:r>
        <w:rPr>
          <w:rFonts w:eastAsia="微软简仿宋"/>
          <w:sz w:val="32"/>
          <w:szCs w:val="20"/>
          <w:highlight w:val="none"/>
        </w:rPr>
        <w:t xml:space="preserve"> </w:t>
      </w:r>
      <w:r>
        <w:rPr>
          <w:rFonts w:hint="eastAsia" w:hAnsi="微软简仿宋" w:eastAsia="微软简仿宋" w:cs="微软简仿宋"/>
          <w:sz w:val="32"/>
          <w:szCs w:val="20"/>
          <w:highlight w:val="none"/>
        </w:rPr>
        <w:t>办理单位通知存款业务须在我行开立单位通知存款账户。通过我行营业柜台办理单位通知存款业务，单位通知存款账户的开立、使用、销户等执行《华夏银行人民币单位账户管理办法》、《华夏银行人民币单位账户管理业务流程》等相关规定；业务办理前须向客户出具《华夏银行人民币单位通知存款业务须知》（详见“法律事务管理系统”），并提示客户仔细阅读、勾选确认。</w:t>
      </w:r>
      <w:r>
        <w:rPr>
          <w:rFonts w:hint="eastAsia" w:hAnsi="微软简仿宋" w:eastAsia="微软简仿宋" w:cs="微软简仿宋"/>
          <w:sz w:val="32"/>
          <w:szCs w:val="20"/>
          <w:highlight w:val="none"/>
          <w:lang w:val="en-US" w:eastAsia="zh-CN"/>
        </w:rPr>
        <w:t>;</w:t>
      </w:r>
    </w:p>
    <w:p>
      <w:pPr>
        <w:adjustRightInd w:val="0"/>
        <w:snapToGrid w:val="0"/>
        <w:spacing w:line="560" w:lineRule="exact"/>
        <w:ind w:firstLine="640" w:firstLineChars="200"/>
        <w:rPr>
          <w:rFonts w:eastAsia="微软简仿宋"/>
          <w:sz w:val="32"/>
          <w:szCs w:val="20"/>
          <w:highlight w:val="none"/>
        </w:rPr>
      </w:pPr>
      <w:r>
        <w:rPr>
          <w:rFonts w:hint="eastAsia" w:hAnsi="微软简仿宋" w:eastAsia="微软简仿宋" w:cs="微软简仿宋"/>
          <w:sz w:val="32"/>
          <w:szCs w:val="20"/>
          <w:highlight w:val="none"/>
        </w:rPr>
        <w:t>通过我行网上企业银行（企业网银）、企业手机银行（以下统称“电子渠道”）办理单位通知存款业务时，需在我行开立单位结算账户，并同时开通电子渠道功能及“企业存款”权限，我行系统将自动为客户开立与其结算账户同名的单位通知存款账户。</w:t>
      </w:r>
    </w:p>
    <w:p>
      <w:pPr>
        <w:adjustRightInd w:val="0"/>
        <w:snapToGrid w:val="0"/>
        <w:spacing w:line="560" w:lineRule="exact"/>
        <w:ind w:firstLine="640" w:firstLineChars="200"/>
        <w:rPr>
          <w:rFonts w:eastAsia="微软简仿宋"/>
          <w:sz w:val="32"/>
          <w:szCs w:val="20"/>
          <w:highlight w:val="none"/>
        </w:rPr>
      </w:pPr>
      <w:r>
        <w:rPr>
          <w:rFonts w:hint="eastAsia" w:hAnsi="微软简仿宋" w:eastAsia="微软简仿宋" w:cs="微软简仿宋"/>
          <w:sz w:val="32"/>
          <w:szCs w:val="20"/>
          <w:highlight w:val="none"/>
        </w:rPr>
        <w:t>第九条</w:t>
      </w:r>
      <w:r>
        <w:rPr>
          <w:rFonts w:eastAsia="微软简仿宋"/>
          <w:sz w:val="32"/>
          <w:szCs w:val="20"/>
          <w:highlight w:val="none"/>
        </w:rPr>
        <w:t xml:space="preserve"> </w:t>
      </w:r>
      <w:r>
        <w:rPr>
          <w:rFonts w:hint="eastAsia" w:hAnsi="微软简仿宋" w:eastAsia="微软简仿宋" w:cs="微软简仿宋"/>
          <w:sz w:val="32"/>
          <w:szCs w:val="20"/>
          <w:highlight w:val="none"/>
        </w:rPr>
        <w:t>单位通知存款的起存金额为</w:t>
      </w:r>
      <w:r>
        <w:rPr>
          <w:rFonts w:eastAsia="微软简仿宋"/>
          <w:sz w:val="32"/>
          <w:szCs w:val="20"/>
          <w:highlight w:val="none"/>
        </w:rPr>
        <w:t>50</w:t>
      </w:r>
      <w:r>
        <w:rPr>
          <w:rFonts w:hint="eastAsia" w:hAnsi="微软简仿宋" w:eastAsia="微软简仿宋" w:cs="微软简仿宋"/>
          <w:sz w:val="32"/>
          <w:szCs w:val="20"/>
          <w:highlight w:val="none"/>
        </w:rPr>
        <w:t>万元，需一次性存入，可一次或分次支取，最低支取金额为</w:t>
      </w:r>
      <w:r>
        <w:rPr>
          <w:rFonts w:eastAsia="微软简仿宋"/>
          <w:sz w:val="32"/>
          <w:szCs w:val="20"/>
          <w:highlight w:val="none"/>
        </w:rPr>
        <w:t>10</w:t>
      </w:r>
      <w:r>
        <w:rPr>
          <w:rFonts w:hint="eastAsia" w:hAnsi="微软简仿宋" w:eastAsia="微软简仿宋" w:cs="微软简仿宋"/>
          <w:sz w:val="32"/>
          <w:szCs w:val="20"/>
          <w:highlight w:val="none"/>
        </w:rPr>
        <w:t>万元。</w:t>
      </w:r>
    </w:p>
    <w:p>
      <w:pPr>
        <w:adjustRightInd w:val="0"/>
        <w:snapToGrid w:val="0"/>
        <w:spacing w:line="560" w:lineRule="exact"/>
        <w:ind w:firstLine="640" w:firstLineChars="200"/>
        <w:rPr>
          <w:rFonts w:eastAsia="微软简仿宋"/>
          <w:sz w:val="32"/>
          <w:szCs w:val="20"/>
          <w:highlight w:val="none"/>
        </w:rPr>
      </w:pPr>
      <w:r>
        <w:rPr>
          <w:rFonts w:hint="eastAsia" w:hAnsi="微软简仿宋" w:eastAsia="微软简仿宋" w:cs="微软简仿宋"/>
          <w:sz w:val="32"/>
          <w:szCs w:val="20"/>
          <w:highlight w:val="none"/>
        </w:rPr>
        <w:t>第十条</w:t>
      </w:r>
      <w:r>
        <w:rPr>
          <w:rFonts w:eastAsia="微软简仿宋"/>
          <w:sz w:val="32"/>
          <w:szCs w:val="20"/>
          <w:highlight w:val="none"/>
        </w:rPr>
        <w:t xml:space="preserve"> </w:t>
      </w:r>
      <w:r>
        <w:rPr>
          <w:rFonts w:hint="eastAsia" w:hAnsi="微软简仿宋" w:eastAsia="微软简仿宋" w:cs="微软简仿宋"/>
          <w:sz w:val="32"/>
          <w:szCs w:val="20"/>
          <w:highlight w:val="none"/>
        </w:rPr>
        <w:t>单位通知存款采用记名存款凭证形式，凭证使用</w:t>
      </w:r>
      <w:r>
        <w:rPr>
          <w:rFonts w:eastAsia="微软简仿宋"/>
          <w:sz w:val="32"/>
          <w:szCs w:val="20"/>
          <w:highlight w:val="none"/>
        </w:rPr>
        <w:t xml:space="preserve"> </w:t>
      </w:r>
      <w:r>
        <w:rPr>
          <w:rFonts w:hint="eastAsia" w:hAnsi="微软简仿宋" w:eastAsia="微软简仿宋" w:cs="微软简仿宋"/>
          <w:sz w:val="32"/>
          <w:szCs w:val="20"/>
          <w:highlight w:val="none"/>
        </w:rPr>
        <w:t>“大额单位定期存款开户证实书”（以下简称：开户证实书、证实书），证实书上注明“通知存款”字样，不注明存期和利率。客户可根据需要选择是否开具凭证。</w:t>
      </w:r>
    </w:p>
    <w:p>
      <w:pPr>
        <w:adjustRightInd w:val="0"/>
        <w:snapToGrid w:val="0"/>
        <w:spacing w:line="560" w:lineRule="exact"/>
        <w:ind w:firstLine="640" w:firstLineChars="200"/>
        <w:rPr>
          <w:rFonts w:eastAsia="微软简仿宋"/>
          <w:sz w:val="32"/>
          <w:szCs w:val="20"/>
          <w:highlight w:val="none"/>
        </w:rPr>
      </w:pPr>
      <w:r>
        <w:rPr>
          <w:rFonts w:hint="eastAsia" w:hAnsi="微软简仿宋" w:eastAsia="微软简仿宋" w:cs="微软简仿宋"/>
          <w:sz w:val="32"/>
          <w:szCs w:val="20"/>
          <w:highlight w:val="none"/>
        </w:rPr>
        <w:t>第十一条</w:t>
      </w:r>
      <w:r>
        <w:rPr>
          <w:rFonts w:eastAsia="微软简仿宋"/>
          <w:sz w:val="32"/>
          <w:szCs w:val="20"/>
          <w:highlight w:val="none"/>
        </w:rPr>
        <w:t xml:space="preserve"> </w:t>
      </w:r>
      <w:r>
        <w:rPr>
          <w:rFonts w:hint="eastAsia" w:hAnsi="微软简仿宋" w:eastAsia="微软简仿宋" w:cs="微软简仿宋"/>
          <w:sz w:val="32"/>
          <w:szCs w:val="20"/>
          <w:highlight w:val="none"/>
        </w:rPr>
        <w:t>单位通知存款不论实际存期多长，按客户支取日（分次支取的按每次支取日）通知存款挂牌利率或与客户约定的通知存款利率和实际存期计息，利随本清。</w:t>
      </w:r>
    </w:p>
    <w:p>
      <w:pPr>
        <w:adjustRightInd w:val="0"/>
        <w:snapToGrid w:val="0"/>
        <w:spacing w:line="560" w:lineRule="exact"/>
        <w:ind w:firstLine="640" w:firstLineChars="200"/>
        <w:rPr>
          <w:rFonts w:eastAsia="微软简仿宋"/>
          <w:sz w:val="32"/>
          <w:szCs w:val="20"/>
          <w:highlight w:val="none"/>
        </w:rPr>
      </w:pPr>
      <w:r>
        <w:rPr>
          <w:rFonts w:hint="eastAsia" w:hAnsi="微软简仿宋" w:eastAsia="微软简仿宋" w:cs="微软简仿宋"/>
          <w:sz w:val="32"/>
          <w:szCs w:val="20"/>
          <w:highlight w:val="none"/>
        </w:rPr>
        <w:t>第十二条</w:t>
      </w:r>
      <w:r>
        <w:rPr>
          <w:rFonts w:hint="eastAsia" w:ascii="宋体" w:hAnsi="宋体" w:cs="宋体"/>
          <w:sz w:val="32"/>
          <w:szCs w:val="20"/>
          <w:highlight w:val="none"/>
        </w:rPr>
        <w:t xml:space="preserve"> </w:t>
      </w:r>
      <w:r>
        <w:rPr>
          <w:rFonts w:hint="eastAsia" w:hAnsi="微软简仿宋" w:eastAsia="微软简仿宋" w:cs="微软简仿宋"/>
          <w:sz w:val="32"/>
          <w:szCs w:val="20"/>
          <w:highlight w:val="none"/>
        </w:rPr>
        <w:t>通知存款执行利率需按我行定价审批有关要求，报定价有权审批部门审批。通过营业柜台办理的，定价审批单据</w:t>
      </w:r>
      <w:r>
        <w:rPr>
          <w:rFonts w:hint="eastAsia" w:ascii="微软简仿宋" w:hAnsi="微软简仿宋" w:eastAsia="微软简仿宋" w:cs="微软简仿宋"/>
          <w:bCs/>
          <w:sz w:val="32"/>
          <w:szCs w:val="32"/>
          <w:highlight w:val="none"/>
        </w:rPr>
        <w:t>原件交经营单位会计柜台，作为账户资料上交作业中心集中保管；</w:t>
      </w:r>
      <w:r>
        <w:rPr>
          <w:rFonts w:hint="eastAsia" w:hAnsi="微软简仿宋" w:eastAsia="微软简仿宋" w:cs="微软简仿宋"/>
          <w:sz w:val="32"/>
          <w:szCs w:val="20"/>
          <w:highlight w:val="none"/>
        </w:rPr>
        <w:t>通过电子渠道办理的，定价审批原件由分行业务审批主管部门保管</w:t>
      </w:r>
      <w:r>
        <w:rPr>
          <w:rFonts w:hint="eastAsia" w:ascii="微软简仿宋" w:hAnsi="微软简仿宋" w:eastAsia="微软简仿宋" w:cs="微软简仿宋"/>
          <w:bCs/>
          <w:sz w:val="32"/>
          <w:szCs w:val="32"/>
          <w:highlight w:val="none"/>
        </w:rPr>
        <w:t>。</w:t>
      </w: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第十三条</w:t>
      </w:r>
      <w:r>
        <w:rPr>
          <w:rFonts w:eastAsia="微软简仿宋"/>
          <w:sz w:val="32"/>
          <w:szCs w:val="20"/>
          <w:highlight w:val="none"/>
        </w:rPr>
        <w:t xml:space="preserve"> </w:t>
      </w:r>
      <w:r>
        <w:rPr>
          <w:rFonts w:hint="eastAsia" w:hAnsi="微软简仿宋" w:eastAsia="微软简仿宋" w:cs="微软简仿宋"/>
          <w:sz w:val="32"/>
          <w:szCs w:val="20"/>
          <w:highlight w:val="none"/>
        </w:rPr>
        <w:t>通知存款如遇以下情况，按</w:t>
      </w:r>
      <w:r>
        <w:rPr>
          <w:rFonts w:hint="eastAsia" w:ascii="Times New Roman" w:hAnsi="Times New Roman" w:eastAsia="微软简仿宋" w:cs="Times New Roman"/>
          <w:kern w:val="2"/>
          <w:sz w:val="32"/>
          <w:szCs w:val="20"/>
          <w:highlight w:val="none"/>
          <w:lang w:val="en-US" w:eastAsia="zh-CN" w:bidi="ar-SA"/>
        </w:rPr>
        <w:t>支取日我行活期存款挂牌利率</w:t>
      </w:r>
      <w:r>
        <w:rPr>
          <w:rFonts w:hint="eastAsia" w:hAnsi="微软简仿宋" w:eastAsia="微软简仿宋" w:cs="微软简仿宋"/>
          <w:sz w:val="32"/>
          <w:szCs w:val="20"/>
          <w:highlight w:val="none"/>
        </w:rPr>
        <w:t>计息：</w:t>
      </w: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（一）实际存期不足通知期限的，按</w:t>
      </w:r>
      <w:r>
        <w:rPr>
          <w:rFonts w:hint="eastAsia" w:ascii="Times New Roman" w:hAnsi="Times New Roman" w:eastAsia="微软简仿宋" w:cs="Times New Roman"/>
          <w:kern w:val="2"/>
          <w:sz w:val="32"/>
          <w:szCs w:val="20"/>
          <w:highlight w:val="none"/>
          <w:lang w:val="en-US" w:eastAsia="zh-CN" w:bidi="ar-SA"/>
        </w:rPr>
        <w:t>支取日我行活期存款挂牌利率</w:t>
      </w:r>
      <w:r>
        <w:rPr>
          <w:rFonts w:hint="eastAsia" w:hAnsi="微软简仿宋" w:eastAsia="微软简仿宋" w:cs="微软简仿宋"/>
          <w:sz w:val="32"/>
          <w:szCs w:val="20"/>
          <w:highlight w:val="none"/>
        </w:rPr>
        <w:t>计息；</w:t>
      </w: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（二）未提前通知而支取的，支取部分按</w:t>
      </w:r>
      <w:r>
        <w:rPr>
          <w:rFonts w:hint="eastAsia" w:ascii="Times New Roman" w:hAnsi="Times New Roman" w:eastAsia="微软简仿宋" w:cs="Times New Roman"/>
          <w:kern w:val="2"/>
          <w:sz w:val="32"/>
          <w:szCs w:val="20"/>
          <w:highlight w:val="none"/>
          <w:lang w:val="en-US" w:eastAsia="zh-CN" w:bidi="ar-SA"/>
        </w:rPr>
        <w:t>支取日我行活期存款挂牌利率</w:t>
      </w:r>
      <w:r>
        <w:rPr>
          <w:rFonts w:hint="eastAsia" w:hAnsi="微软简仿宋" w:eastAsia="微软简仿宋" w:cs="微软简仿宋"/>
          <w:sz w:val="32"/>
          <w:szCs w:val="20"/>
          <w:highlight w:val="none"/>
        </w:rPr>
        <w:t>计息；</w:t>
      </w: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（三）已办理通知手续而提前支取或逾期支取的，支取部分按</w:t>
      </w:r>
      <w:r>
        <w:rPr>
          <w:rFonts w:hint="eastAsia" w:ascii="Times New Roman" w:hAnsi="Times New Roman" w:eastAsia="微软简仿宋" w:cs="Times New Roman"/>
          <w:kern w:val="2"/>
          <w:sz w:val="32"/>
          <w:szCs w:val="20"/>
          <w:highlight w:val="none"/>
          <w:lang w:val="en-US" w:eastAsia="zh-CN" w:bidi="ar-SA"/>
        </w:rPr>
        <w:t>支取日我行活期存款挂牌利率</w:t>
      </w:r>
      <w:r>
        <w:rPr>
          <w:rFonts w:hint="eastAsia" w:hAnsi="微软简仿宋" w:eastAsia="微软简仿宋" w:cs="微软简仿宋"/>
          <w:sz w:val="32"/>
          <w:szCs w:val="20"/>
          <w:highlight w:val="none"/>
        </w:rPr>
        <w:t>计息；</w:t>
      </w: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（四）支取金额不足或超过约定金额的，不足或超过部分按</w:t>
      </w:r>
      <w:r>
        <w:rPr>
          <w:rFonts w:hint="eastAsia" w:ascii="Times New Roman" w:hAnsi="Times New Roman" w:eastAsia="微软简仿宋" w:cs="Times New Roman"/>
          <w:kern w:val="2"/>
          <w:sz w:val="32"/>
          <w:szCs w:val="20"/>
          <w:highlight w:val="none"/>
          <w:lang w:val="en-US" w:eastAsia="zh-CN" w:bidi="ar-SA"/>
        </w:rPr>
        <w:t>支取日我行活期存款挂牌利率</w:t>
      </w:r>
      <w:r>
        <w:rPr>
          <w:rFonts w:hint="eastAsia" w:hAnsi="微软简仿宋" w:eastAsia="微软简仿宋" w:cs="微软简仿宋"/>
          <w:sz w:val="32"/>
          <w:szCs w:val="20"/>
          <w:highlight w:val="none"/>
        </w:rPr>
        <w:t>计息；</w:t>
      </w:r>
    </w:p>
    <w:p>
      <w:pPr>
        <w:numPr>
          <w:ilvl w:val="0"/>
          <w:numId w:val="3"/>
        </w:numPr>
        <w:adjustRightInd w:val="0"/>
        <w:snapToGrid w:val="0"/>
        <w:spacing w:line="560" w:lineRule="exact"/>
        <w:ind w:firstLine="640" w:firstLineChars="200"/>
        <w:rPr>
          <w:rFonts w:eastAsia="微软简仿宋"/>
          <w:sz w:val="32"/>
          <w:szCs w:val="20"/>
          <w:highlight w:val="none"/>
        </w:rPr>
      </w:pPr>
      <w:r>
        <w:rPr>
          <w:rFonts w:hint="eastAsia" w:hAnsi="微软简仿宋" w:eastAsia="微软简仿宋" w:cs="微软简仿宋"/>
          <w:sz w:val="32"/>
          <w:szCs w:val="20"/>
          <w:highlight w:val="none"/>
        </w:rPr>
        <w:t>支取金额不足最低支取金额的，按</w:t>
      </w:r>
      <w:r>
        <w:rPr>
          <w:rFonts w:hint="eastAsia" w:ascii="Times New Roman" w:hAnsi="Times New Roman" w:eastAsia="微软简仿宋" w:cs="Times New Roman"/>
          <w:kern w:val="2"/>
          <w:sz w:val="32"/>
          <w:szCs w:val="20"/>
          <w:highlight w:val="none"/>
          <w:lang w:val="en-US" w:eastAsia="zh-CN" w:bidi="ar-SA"/>
        </w:rPr>
        <w:t>支取日我行活期存款挂牌利率</w:t>
      </w:r>
      <w:r>
        <w:rPr>
          <w:rFonts w:hint="eastAsia" w:hAnsi="微软简仿宋" w:eastAsia="微软简仿宋" w:cs="微软简仿宋"/>
          <w:sz w:val="32"/>
          <w:szCs w:val="20"/>
          <w:highlight w:val="none"/>
        </w:rPr>
        <w:t>计息。</w:t>
      </w: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第十四条</w:t>
      </w:r>
      <w:r>
        <w:rPr>
          <w:rFonts w:eastAsia="微软简仿宋"/>
          <w:sz w:val="32"/>
          <w:szCs w:val="20"/>
          <w:highlight w:val="none"/>
        </w:rPr>
        <w:t xml:space="preserve"> </w:t>
      </w:r>
      <w:r>
        <w:rPr>
          <w:rFonts w:hint="eastAsia" w:hAnsi="微软简仿宋" w:eastAsia="微软简仿宋" w:cs="微软简仿宋"/>
          <w:sz w:val="32"/>
          <w:szCs w:val="20"/>
          <w:highlight w:val="none"/>
        </w:rPr>
        <w:t>通知存款如已办理通知手续而不支取或在通知期限内取消通知的，通知期限内不计息。</w:t>
      </w:r>
    </w:p>
    <w:p>
      <w:pPr>
        <w:adjustRightInd w:val="0"/>
        <w:snapToGrid w:val="0"/>
        <w:spacing w:line="560" w:lineRule="exact"/>
        <w:ind w:firstLine="640" w:firstLineChars="200"/>
        <w:rPr>
          <w:rFonts w:eastAsia="微软简仿宋"/>
          <w:color w:val="000000"/>
          <w:sz w:val="32"/>
          <w:szCs w:val="32"/>
          <w:highlight w:val="none"/>
        </w:rPr>
      </w:pPr>
      <w:r>
        <w:rPr>
          <w:rFonts w:hint="eastAsia" w:hAnsi="微软简仿宋" w:eastAsia="微软简仿宋" w:cs="微软简仿宋"/>
          <w:sz w:val="32"/>
          <w:szCs w:val="20"/>
          <w:highlight w:val="none"/>
        </w:rPr>
        <w:t>第十五条</w:t>
      </w:r>
      <w:r>
        <w:rPr>
          <w:rFonts w:eastAsia="微软简仿宋"/>
          <w:sz w:val="32"/>
          <w:szCs w:val="20"/>
          <w:highlight w:val="none"/>
        </w:rPr>
        <w:t xml:space="preserve"> </w:t>
      </w:r>
      <w:r>
        <w:rPr>
          <w:rFonts w:hint="eastAsia" w:hAnsi="微软简仿宋" w:eastAsia="微软简仿宋" w:cs="微软简仿宋"/>
          <w:color w:val="000000"/>
          <w:sz w:val="32"/>
          <w:szCs w:val="32"/>
          <w:highlight w:val="none"/>
        </w:rPr>
        <w:t>本业务涉及的其他计结息要求，按照监管规定及我行计结息管理的相关实施细则执行。</w:t>
      </w:r>
    </w:p>
    <w:p>
      <w:pPr>
        <w:adjustRightInd w:val="0"/>
        <w:snapToGrid w:val="0"/>
        <w:spacing w:line="560" w:lineRule="exact"/>
        <w:ind w:firstLine="640" w:firstLineChars="200"/>
        <w:rPr>
          <w:rFonts w:eastAsia="微软简仿宋"/>
          <w:sz w:val="32"/>
          <w:szCs w:val="20"/>
          <w:highlight w:val="none"/>
        </w:rPr>
      </w:pPr>
      <w:r>
        <w:rPr>
          <w:rFonts w:hint="eastAsia" w:hAnsi="微软简仿宋" w:eastAsia="微软简仿宋" w:cs="微软简仿宋"/>
          <w:sz w:val="32"/>
          <w:szCs w:val="20"/>
          <w:highlight w:val="none"/>
        </w:rPr>
        <w:t>第十六条</w:t>
      </w:r>
      <w:r>
        <w:rPr>
          <w:rFonts w:eastAsia="微软简仿宋"/>
          <w:sz w:val="32"/>
          <w:szCs w:val="20"/>
          <w:highlight w:val="none"/>
        </w:rPr>
        <w:t xml:space="preserve"> </w:t>
      </w:r>
      <w:r>
        <w:rPr>
          <w:rFonts w:hint="eastAsia" w:hAnsi="微软简仿宋" w:eastAsia="微软简仿宋" w:cs="微软简仿宋"/>
          <w:sz w:val="32"/>
          <w:szCs w:val="20"/>
          <w:highlight w:val="none"/>
        </w:rPr>
        <w:t>客户可通过我行营业柜台、电子渠道办理支取通知。通过我行营业柜台办理的，客户可根据通知存款种类，填制“单位通知存款支取通知单”一式二联送交我行营业柜台。通过我行电子渠道办理支取通知的，可在相应交易菜单中约定支取金额、支取方式、支取日等信息。</w:t>
      </w:r>
    </w:p>
    <w:p>
      <w:pPr>
        <w:adjustRightInd w:val="0"/>
        <w:snapToGrid w:val="0"/>
        <w:spacing w:line="560" w:lineRule="exact"/>
        <w:ind w:firstLine="640" w:firstLineChars="200"/>
        <w:rPr>
          <w:rFonts w:eastAsia="微软简仿宋"/>
          <w:sz w:val="32"/>
          <w:szCs w:val="20"/>
          <w:highlight w:val="none"/>
        </w:rPr>
      </w:pPr>
      <w:r>
        <w:rPr>
          <w:rFonts w:hint="eastAsia" w:hAnsi="微软简仿宋" w:eastAsia="微软简仿宋" w:cs="微软简仿宋"/>
          <w:sz w:val="32"/>
          <w:szCs w:val="20"/>
          <w:highlight w:val="none"/>
        </w:rPr>
        <w:t>第十七条</w:t>
      </w:r>
      <w:r>
        <w:rPr>
          <w:rFonts w:eastAsia="微软简仿宋"/>
          <w:sz w:val="32"/>
          <w:szCs w:val="20"/>
          <w:highlight w:val="none"/>
        </w:rPr>
        <w:t xml:space="preserve"> </w:t>
      </w:r>
      <w:r>
        <w:rPr>
          <w:rFonts w:hint="eastAsia" w:hAnsi="微软简仿宋" w:eastAsia="微软简仿宋" w:cs="微软简仿宋"/>
          <w:sz w:val="32"/>
          <w:szCs w:val="20"/>
          <w:highlight w:val="none"/>
        </w:rPr>
        <w:t>单位通知存款的通知支取，支持自动支取和手工支取两种方式。自动支取方式下，系统根据客户约定的支取金额于通知支取日当天自动将支取部分资金及利息转入客户指定的在我行开立的同名结算账户；手工支取方式下客户需至我行营业柜台办理相应支取业务，支取的本金及其利息实时转入客户指定的在我行开立的同名结算账户。</w:t>
      </w:r>
    </w:p>
    <w:p>
      <w:pPr>
        <w:adjustRightInd w:val="0"/>
        <w:snapToGrid w:val="0"/>
        <w:spacing w:line="560" w:lineRule="exact"/>
        <w:ind w:firstLine="640" w:firstLineChars="200"/>
        <w:rPr>
          <w:rFonts w:eastAsia="微软简仿宋"/>
          <w:sz w:val="32"/>
          <w:szCs w:val="20"/>
          <w:highlight w:val="none"/>
        </w:rPr>
      </w:pPr>
      <w:r>
        <w:rPr>
          <w:rFonts w:hint="eastAsia" w:ascii="微软简仿宋" w:hAnsi="宋体" w:eastAsia="微软简仿宋" w:cs="宋体"/>
          <w:kern w:val="0"/>
          <w:sz w:val="32"/>
          <w:szCs w:val="32"/>
          <w:highlight w:val="none"/>
          <w:lang w:val="zh-CN"/>
        </w:rPr>
        <w:t>第十八条</w:t>
      </w:r>
      <w:r>
        <w:rPr>
          <w:rFonts w:eastAsia="微软简仿宋"/>
          <w:sz w:val="32"/>
          <w:szCs w:val="20"/>
          <w:highlight w:val="none"/>
        </w:rPr>
        <w:t xml:space="preserve"> </w:t>
      </w:r>
      <w:r>
        <w:rPr>
          <w:rFonts w:hint="eastAsia" w:hAnsi="微软简仿宋" w:eastAsia="微软简仿宋" w:cs="微软简仿宋"/>
          <w:sz w:val="32"/>
          <w:szCs w:val="20"/>
          <w:highlight w:val="none"/>
        </w:rPr>
        <w:t>通知存款部分支取，留存部分高于最低起存金额的，客户如已开具通知存款开户证实书，需按照留存部分金额重新开具开户证实书，自原开户日起计算存期；留存部分低于起存金额的须做全额支取并予以清户，或根据存款人意愿转为其他存款。</w:t>
      </w:r>
    </w:p>
    <w:p>
      <w:pPr>
        <w:adjustRightInd w:val="0"/>
        <w:snapToGrid w:val="0"/>
        <w:spacing w:before="240" w:after="240" w:line="560" w:lineRule="exact"/>
        <w:jc w:val="center"/>
        <w:rPr>
          <w:rFonts w:hint="eastAsia" w:ascii="黑体" w:eastAsia="黑体" w:cs="黑体"/>
          <w:sz w:val="32"/>
          <w:szCs w:val="20"/>
          <w:highlight w:val="none"/>
        </w:rPr>
      </w:pPr>
      <w:r>
        <w:rPr>
          <w:rFonts w:hint="eastAsia" w:ascii="黑体" w:eastAsia="黑体" w:cs="黑体"/>
          <w:sz w:val="32"/>
          <w:szCs w:val="20"/>
          <w:highlight w:val="none"/>
        </w:rPr>
        <w:t>第四章  其他管理要求</w:t>
      </w:r>
    </w:p>
    <w:p>
      <w:pPr>
        <w:adjustRightInd w:val="0"/>
        <w:snapToGrid w:val="0"/>
        <w:spacing w:line="560" w:lineRule="exact"/>
        <w:ind w:firstLine="648"/>
        <w:rPr>
          <w:rFonts w:eastAsia="微软简仿宋"/>
          <w:sz w:val="32"/>
          <w:szCs w:val="20"/>
          <w:highlight w:val="none"/>
        </w:rPr>
      </w:pPr>
      <w:r>
        <w:rPr>
          <w:rFonts w:hint="eastAsia" w:hAnsi="微软简仿宋" w:eastAsia="微软简仿宋" w:cs="微软简仿宋"/>
          <w:sz w:val="32"/>
          <w:szCs w:val="20"/>
          <w:highlight w:val="none"/>
        </w:rPr>
        <w:t>第十九条</w:t>
      </w:r>
      <w:r>
        <w:rPr>
          <w:rFonts w:eastAsia="微软简仿宋"/>
          <w:sz w:val="32"/>
          <w:szCs w:val="20"/>
          <w:highlight w:val="none"/>
        </w:rPr>
        <w:t xml:space="preserve"> </w:t>
      </w:r>
      <w:r>
        <w:rPr>
          <w:rFonts w:hint="eastAsia" w:ascii="微软简仿宋" w:hAnsi="宋体" w:eastAsia="微软简仿宋" w:cs="宋体"/>
          <w:sz w:val="32"/>
          <w:szCs w:val="20"/>
          <w:highlight w:val="none"/>
        </w:rPr>
        <w:t>各级行办理单位通知存款业务应遵循我行反洗钱管理办法，落实客户身份识别、反洗钱大额和可疑交易报告报送、客户身份资料及交易记录保存等要求，确保客户信息及交易记录准确完整，符合反洗钱管理要求。</w:t>
      </w:r>
    </w:p>
    <w:p>
      <w:pPr>
        <w:adjustRightInd w:val="0"/>
        <w:snapToGrid w:val="0"/>
        <w:spacing w:line="560" w:lineRule="exact"/>
        <w:ind w:firstLine="630"/>
        <w:rPr>
          <w:rFonts w:hint="eastAsia" w:ascii="微软简仿宋" w:hAnsi="宋体" w:eastAsia="微软简仿宋" w:cs="宋体"/>
          <w:kern w:val="0"/>
          <w:sz w:val="32"/>
          <w:szCs w:val="32"/>
          <w:highlight w:val="none"/>
          <w:lang w:val="zh-CN"/>
        </w:rPr>
      </w:pPr>
      <w:r>
        <w:rPr>
          <w:rFonts w:hint="eastAsia" w:ascii="微软简仿宋" w:hAnsi="宋体" w:eastAsia="微软简仿宋" w:cs="宋体"/>
          <w:kern w:val="0"/>
          <w:sz w:val="32"/>
          <w:szCs w:val="32"/>
          <w:highlight w:val="none"/>
          <w:lang w:val="zh-CN"/>
        </w:rPr>
        <w:t>第</w:t>
      </w:r>
      <w:r>
        <w:rPr>
          <w:rFonts w:hint="eastAsia" w:ascii="微软简仿宋" w:hAnsi="宋体" w:eastAsia="微软简仿宋" w:cs="宋体"/>
          <w:sz w:val="32"/>
          <w:szCs w:val="32"/>
          <w:highlight w:val="none"/>
        </w:rPr>
        <w:t>二十</w:t>
      </w:r>
      <w:r>
        <w:rPr>
          <w:rFonts w:hint="eastAsia" w:ascii="微软简仿宋" w:hAnsi="宋体" w:eastAsia="微软简仿宋" w:cs="宋体"/>
          <w:kern w:val="0"/>
          <w:sz w:val="32"/>
          <w:szCs w:val="32"/>
          <w:highlight w:val="none"/>
          <w:lang w:val="zh-CN"/>
        </w:rPr>
        <w:t>条</w:t>
      </w:r>
      <w:r>
        <w:rPr>
          <w:rFonts w:hint="eastAsia" w:ascii="宋体" w:hAnsi="宋体" w:cs="宋体"/>
          <w:kern w:val="0"/>
          <w:sz w:val="32"/>
          <w:szCs w:val="32"/>
          <w:highlight w:val="none"/>
          <w:lang w:val="zh-CN"/>
        </w:rPr>
        <w:t xml:space="preserve"> </w:t>
      </w:r>
      <w:r>
        <w:rPr>
          <w:rFonts w:hint="eastAsia" w:ascii="微软简仿宋" w:hAnsi="宋体" w:eastAsia="微软简仿宋" w:cs="宋体"/>
          <w:kern w:val="0"/>
          <w:sz w:val="32"/>
          <w:szCs w:val="32"/>
          <w:highlight w:val="none"/>
          <w:lang w:val="zh-CN"/>
        </w:rPr>
        <w:t>开展单位通知存款业务，应遵守相关法律法规、监管规定、自律规则等，应按照我行消费者权益保护工作管理的有关规定，做好消费者权益保护工作，妥善处理消费者投诉，依法维护银行业消费者的合法权益。</w:t>
      </w:r>
    </w:p>
    <w:p>
      <w:pPr>
        <w:tabs>
          <w:tab w:val="left" w:pos="0"/>
        </w:tabs>
        <w:snapToGrid w:val="0"/>
        <w:spacing w:line="560" w:lineRule="exact"/>
        <w:rPr>
          <w:rFonts w:hint="eastAsia" w:ascii="微软简仿宋" w:hAnsi="微软简仿宋" w:eastAsia="微软简仿宋" w:cs="微软简仿宋"/>
          <w:color w:val="000000"/>
          <w:sz w:val="32"/>
          <w:szCs w:val="32"/>
          <w:highlight w:val="none"/>
        </w:rPr>
      </w:pPr>
      <w:r>
        <w:rPr>
          <w:rFonts w:hint="eastAsia" w:ascii="微软简仿宋" w:hAnsi="微软简仿宋" w:eastAsia="微软简仿宋" w:cs="微软简仿宋"/>
          <w:color w:val="000000"/>
          <w:sz w:val="32"/>
          <w:szCs w:val="32"/>
          <w:highlight w:val="none"/>
        </w:rPr>
        <w:t xml:space="preserve">    各级行应当尊重客户的知情权、自主选择权和公平交易权，履行告知义务，不得在营销产品和服务过程中以任何方式夸大收益，不得进行强制性交易，不得出现误导、欺诈等侵害消费者合法权益的情况。</w:t>
      </w:r>
    </w:p>
    <w:p>
      <w:pPr>
        <w:adjustRightInd w:val="0"/>
        <w:snapToGrid w:val="0"/>
        <w:spacing w:line="560" w:lineRule="exact"/>
        <w:ind w:firstLine="648"/>
        <w:rPr>
          <w:rFonts w:hint="eastAsia" w:ascii="微软简仿宋" w:hAnsi="宋体" w:eastAsia="微软简仿宋" w:cs="宋体"/>
          <w:sz w:val="32"/>
          <w:szCs w:val="20"/>
          <w:highlight w:val="none"/>
        </w:rPr>
      </w:pPr>
      <w:r>
        <w:rPr>
          <w:rFonts w:hint="eastAsia" w:ascii="微软简仿宋" w:hAnsi="宋体" w:eastAsia="微软简仿宋" w:cs="宋体"/>
          <w:sz w:val="32"/>
          <w:szCs w:val="32"/>
          <w:highlight w:val="none"/>
        </w:rPr>
        <w:t>第二十一条 本业务按照</w:t>
      </w:r>
      <w:r>
        <w:rPr>
          <w:rFonts w:hint="eastAsia" w:ascii="微软简仿宋" w:hAnsi="Calibri" w:eastAsia="微软简仿宋" w:cs="微软简仿宋"/>
          <w:sz w:val="32"/>
          <w:szCs w:val="32"/>
          <w:highlight w:val="none"/>
        </w:rPr>
        <w:t>《华夏银行客户投诉管理办法》相关规定落实投诉处理相关要求。</w:t>
      </w:r>
    </w:p>
    <w:p>
      <w:pPr>
        <w:adjustRightInd w:val="0"/>
        <w:snapToGrid w:val="0"/>
        <w:spacing w:before="240" w:after="240" w:line="560" w:lineRule="exact"/>
        <w:jc w:val="center"/>
        <w:rPr>
          <w:rFonts w:hint="eastAsia" w:ascii="黑体" w:eastAsia="黑体" w:cs="黑体"/>
          <w:sz w:val="32"/>
          <w:szCs w:val="20"/>
          <w:highlight w:val="none"/>
        </w:rPr>
      </w:pPr>
      <w:r>
        <w:rPr>
          <w:rFonts w:hint="eastAsia" w:ascii="黑体" w:eastAsia="黑体" w:cs="黑体"/>
          <w:sz w:val="32"/>
          <w:szCs w:val="20"/>
          <w:highlight w:val="none"/>
        </w:rPr>
        <w:t>第五章  附  则</w:t>
      </w:r>
    </w:p>
    <w:p>
      <w:pPr>
        <w:adjustRightInd w:val="0"/>
        <w:snapToGrid w:val="0"/>
        <w:spacing w:line="560" w:lineRule="exact"/>
        <w:rPr>
          <w:rFonts w:eastAsia="微软简仿宋"/>
          <w:sz w:val="32"/>
          <w:szCs w:val="20"/>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第二十二条</w:t>
      </w:r>
      <w:r>
        <w:rPr>
          <w:rFonts w:eastAsia="微软简仿宋"/>
          <w:sz w:val="32"/>
          <w:szCs w:val="20"/>
          <w:highlight w:val="none"/>
        </w:rPr>
        <w:t xml:space="preserve"> </w:t>
      </w:r>
      <w:r>
        <w:rPr>
          <w:rFonts w:hint="eastAsia" w:hAnsi="微软简仿宋" w:eastAsia="微软简仿宋" w:cs="微软简仿宋"/>
          <w:sz w:val="32"/>
          <w:szCs w:val="20"/>
          <w:highlight w:val="none"/>
        </w:rPr>
        <w:t>本办法由总行制定、修改，公司业务部门负责管理及解释。</w:t>
      </w:r>
    </w:p>
    <w:p>
      <w:pPr>
        <w:adjustRightInd w:val="0"/>
        <w:spacing w:line="520" w:lineRule="atLeast"/>
        <w:rPr>
          <w:rFonts w:hint="eastAsia" w:ascii="微软简仿宋" w:hAnsi="彩虹粗仿宋" w:eastAsia="微软简仿宋"/>
          <w:sz w:val="32"/>
          <w:highlight w:val="none"/>
        </w:rPr>
      </w:pPr>
      <w:r>
        <w:rPr>
          <w:rFonts w:eastAsia="微软简仿宋"/>
          <w:sz w:val="32"/>
          <w:szCs w:val="20"/>
          <w:highlight w:val="none"/>
        </w:rPr>
        <w:t xml:space="preserve">    </w:t>
      </w:r>
      <w:r>
        <w:rPr>
          <w:rFonts w:hint="eastAsia" w:hAnsi="微软简仿宋" w:eastAsia="微软简仿宋" w:cs="微软简仿宋"/>
          <w:sz w:val="32"/>
          <w:szCs w:val="20"/>
          <w:highlight w:val="none"/>
        </w:rPr>
        <w:t>第二十三条</w:t>
      </w:r>
      <w:r>
        <w:rPr>
          <w:rFonts w:eastAsia="微软简仿宋"/>
          <w:sz w:val="32"/>
          <w:szCs w:val="20"/>
          <w:highlight w:val="none"/>
        </w:rPr>
        <w:t xml:space="preserve"> </w:t>
      </w:r>
      <w:r>
        <w:rPr>
          <w:rFonts w:hint="eastAsia" w:hAnsi="微软简仿宋" w:eastAsia="微软简仿宋" w:cs="微软简仿宋"/>
          <w:sz w:val="32"/>
          <w:szCs w:val="20"/>
          <w:highlight w:val="none"/>
        </w:rPr>
        <w:t>本办法自</w:t>
      </w:r>
      <w:r>
        <w:rPr>
          <w:rFonts w:eastAsia="微软简仿宋"/>
          <w:sz w:val="32"/>
          <w:szCs w:val="20"/>
          <w:highlight w:val="none"/>
        </w:rPr>
        <w:t>2023</w:t>
      </w:r>
      <w:r>
        <w:rPr>
          <w:rFonts w:hint="eastAsia" w:hAnsi="微软简仿宋" w:eastAsia="微软简仿宋" w:cs="微软简仿宋"/>
          <w:sz w:val="32"/>
          <w:szCs w:val="20"/>
          <w:highlight w:val="none"/>
        </w:rPr>
        <w:t>年</w:t>
      </w:r>
      <w:r>
        <w:rPr>
          <w:rFonts w:eastAsia="微软简仿宋"/>
          <w:sz w:val="32"/>
          <w:szCs w:val="20"/>
          <w:highlight w:val="none"/>
        </w:rPr>
        <w:t>11</w:t>
      </w:r>
      <w:r>
        <w:rPr>
          <w:rFonts w:hint="eastAsia" w:hAnsi="微软简仿宋" w:eastAsia="微软简仿宋" w:cs="微软简仿宋"/>
          <w:sz w:val="32"/>
          <w:szCs w:val="20"/>
          <w:highlight w:val="none"/>
        </w:rPr>
        <w:t>月</w:t>
      </w:r>
      <w:r>
        <w:rPr>
          <w:rFonts w:eastAsia="微软简仿宋"/>
          <w:sz w:val="32"/>
          <w:szCs w:val="20"/>
          <w:highlight w:val="none"/>
        </w:rPr>
        <w:t>25</w:t>
      </w:r>
      <w:r>
        <w:rPr>
          <w:rFonts w:hint="eastAsia" w:hAnsi="微软简仿宋" w:eastAsia="微软简仿宋" w:cs="微软简仿宋"/>
          <w:sz w:val="32"/>
          <w:szCs w:val="20"/>
          <w:highlight w:val="none"/>
        </w:rPr>
        <w:t>日起实施。原《华夏银行人民币单位通知存款业务管理办法》（华银制〔</w:t>
      </w:r>
      <w:r>
        <w:rPr>
          <w:rFonts w:eastAsia="微软简仿宋"/>
          <w:sz w:val="32"/>
          <w:szCs w:val="20"/>
          <w:highlight w:val="none"/>
        </w:rPr>
        <w:t>2021</w:t>
      </w:r>
      <w:r>
        <w:rPr>
          <w:rFonts w:hint="eastAsia" w:hAnsi="微软简仿宋" w:eastAsia="微软简仿宋" w:cs="微软简仿宋"/>
          <w:sz w:val="32"/>
          <w:szCs w:val="20"/>
          <w:highlight w:val="none"/>
        </w:rPr>
        <w:t>〕</w:t>
      </w:r>
      <w:r>
        <w:rPr>
          <w:rFonts w:eastAsia="微软简仿宋"/>
          <w:sz w:val="32"/>
          <w:szCs w:val="20"/>
          <w:highlight w:val="none"/>
        </w:rPr>
        <w:t>166</w:t>
      </w:r>
      <w:r>
        <w:rPr>
          <w:rFonts w:hint="eastAsia" w:hAnsi="微软简仿宋" w:eastAsia="微软简仿宋" w:cs="微软简仿宋"/>
          <w:sz w:val="32"/>
          <w:szCs w:val="20"/>
          <w:highlight w:val="none"/>
        </w:rPr>
        <w:t>号）同日废止。</w:t>
      </w:r>
    </w:p>
    <w:p>
      <w:pPr>
        <w:adjustRightInd w:val="0"/>
        <w:spacing w:line="520" w:lineRule="atLeast"/>
        <w:ind w:firstLine="640" w:firstLineChars="200"/>
        <w:rPr>
          <w:rFonts w:hint="eastAsia" w:ascii="微软简仿宋" w:hAnsi="彩虹粗仿宋" w:eastAsia="微软简仿宋"/>
          <w:sz w:val="32"/>
          <w:highlight w:val="none"/>
          <w:lang w:eastAsia="zh-CN"/>
        </w:rPr>
      </w:pPr>
    </w:p>
    <w:p>
      <w:pPr>
        <w:adjustRightInd w:val="0"/>
        <w:spacing w:line="520" w:lineRule="atLeast"/>
        <w:rPr>
          <w:rFonts w:hint="eastAsia" w:ascii="微软简仿宋" w:hAnsi="彩虹粗仿宋" w:eastAsia="微软简仿宋"/>
          <w:sz w:val="32"/>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rPr>
          <w:rFonts w:hint="eastAsia"/>
          <w:highlight w:val="none"/>
        </w:rPr>
      </w:pPr>
    </w:p>
    <w:p>
      <w:pPr>
        <w:adjustRightInd w:val="0"/>
        <w:snapToGrid w:val="0"/>
        <w:spacing w:line="0" w:lineRule="atLeast"/>
        <w:ind w:right="23"/>
        <w:jc w:val="left"/>
        <w:rPr>
          <w:rFonts w:hint="eastAsia" w:ascii="宋体" w:hAnsi="宋体"/>
          <w:szCs w:val="21"/>
          <w:highlight w:val="none"/>
        </w:rPr>
      </w:pPr>
    </w:p>
    <w:p>
      <w:pPr>
        <w:adjustRightInd w:val="0"/>
        <w:snapToGrid w:val="0"/>
        <w:spacing w:line="0" w:lineRule="atLeast"/>
        <w:ind w:right="23"/>
        <w:jc w:val="left"/>
        <w:rPr>
          <w:rFonts w:hint="eastAsia" w:ascii="宋体" w:hAnsi="宋体"/>
          <w:szCs w:val="21"/>
          <w:highlight w:val="none"/>
        </w:rPr>
      </w:pPr>
    </w:p>
    <w:p>
      <w:pPr>
        <w:adjustRightInd w:val="0"/>
        <w:snapToGrid w:val="0"/>
        <w:spacing w:line="0" w:lineRule="atLeast"/>
        <w:ind w:right="23"/>
        <w:jc w:val="left"/>
        <w:rPr>
          <w:rFonts w:hint="eastAsia" w:ascii="宋体" w:hAnsi="宋体"/>
          <w:szCs w:val="21"/>
          <w:highlight w:val="none"/>
        </w:rPr>
      </w:pPr>
    </w:p>
    <w:p>
      <w:pPr>
        <w:adjustRightInd w:val="0"/>
        <w:snapToGrid w:val="0"/>
        <w:spacing w:line="0" w:lineRule="atLeast"/>
        <w:ind w:right="23"/>
        <w:jc w:val="left"/>
        <w:rPr>
          <w:rFonts w:hint="eastAsia" w:ascii="宋体" w:hAnsi="宋体"/>
          <w:szCs w:val="21"/>
          <w:highlight w:val="none"/>
        </w:rPr>
      </w:pPr>
    </w:p>
    <w:p>
      <w:pPr>
        <w:adjustRightInd w:val="0"/>
        <w:snapToGrid w:val="0"/>
        <w:spacing w:line="0" w:lineRule="atLeast"/>
        <w:ind w:right="23"/>
        <w:jc w:val="left"/>
        <w:rPr>
          <w:rFonts w:hint="eastAsia" w:ascii="宋体" w:hAnsi="宋体"/>
          <w:szCs w:val="21"/>
          <w:highlight w:val="none"/>
        </w:rPr>
      </w:pPr>
    </w:p>
    <w:p>
      <w:pPr>
        <w:adjustRightInd w:val="0"/>
        <w:snapToGrid w:val="0"/>
        <w:spacing w:line="0" w:lineRule="atLeast"/>
        <w:ind w:right="23"/>
        <w:jc w:val="left"/>
        <w:rPr>
          <w:rFonts w:hint="eastAsia" w:ascii="宋体" w:hAnsi="宋体"/>
          <w:szCs w:val="21"/>
          <w:highlight w:val="none"/>
        </w:rPr>
      </w:pPr>
    </w:p>
    <w:p>
      <w:pPr>
        <w:adjustRightInd w:val="0"/>
        <w:snapToGrid w:val="0"/>
        <w:spacing w:line="0" w:lineRule="atLeast"/>
        <w:ind w:right="23"/>
        <w:jc w:val="left"/>
        <w:rPr>
          <w:rFonts w:hint="eastAsia" w:ascii="宋体" w:hAnsi="宋体"/>
          <w:szCs w:val="21"/>
          <w:highlight w:val="none"/>
        </w:rPr>
      </w:pPr>
    </w:p>
    <w:p>
      <w:pPr>
        <w:adjustRightInd w:val="0"/>
        <w:snapToGrid w:val="0"/>
        <w:spacing w:line="0" w:lineRule="atLeast"/>
        <w:ind w:right="23"/>
        <w:jc w:val="left"/>
        <w:rPr>
          <w:rFonts w:hint="eastAsia" w:ascii="宋体" w:hAnsi="宋体"/>
          <w:szCs w:val="21"/>
          <w:highlight w:val="none"/>
        </w:rPr>
      </w:pPr>
    </w:p>
    <w:p>
      <w:pPr>
        <w:adjustRightInd w:val="0"/>
        <w:snapToGrid w:val="0"/>
        <w:spacing w:line="0" w:lineRule="atLeast"/>
        <w:ind w:right="23"/>
        <w:jc w:val="left"/>
        <w:rPr>
          <w:rFonts w:hint="eastAsia" w:ascii="宋体" w:hAnsi="宋体"/>
          <w:szCs w:val="21"/>
          <w:highlight w:val="none"/>
        </w:rPr>
      </w:pPr>
    </w:p>
    <w:p>
      <w:pPr>
        <w:adjustRightInd w:val="0"/>
        <w:snapToGrid w:val="0"/>
        <w:spacing w:line="0" w:lineRule="atLeast"/>
        <w:ind w:right="23"/>
        <w:jc w:val="left"/>
        <w:rPr>
          <w:rFonts w:ascii="宋体" w:hAnsi="宋体"/>
          <w:szCs w:val="21"/>
          <w:highlight w:val="none"/>
        </w:rPr>
      </w:pPr>
    </w:p>
    <w:p>
      <w:pPr>
        <w:pBdr>
          <w:top w:val="single" w:color="auto" w:sz="12" w:space="1"/>
          <w:bottom w:val="single" w:color="auto" w:sz="4" w:space="1"/>
        </w:pBdr>
        <w:adjustRightInd w:val="0"/>
        <w:snapToGrid w:val="0"/>
        <w:spacing w:line="0" w:lineRule="atLeast"/>
        <w:ind w:right="23" w:firstLine="280" w:firstLineChars="100"/>
        <w:jc w:val="left"/>
        <w:rPr>
          <w:rFonts w:hint="eastAsia" w:ascii="微软简仿宋" w:eastAsia="微软简仿宋"/>
          <w:sz w:val="28"/>
          <w:szCs w:val="28"/>
          <w:highlight w:val="none"/>
          <w:lang w:eastAsia="zh-CN"/>
        </w:rPr>
      </w:pPr>
      <w:r>
        <w:rPr>
          <w:rFonts w:hint="eastAsia" w:ascii="微软简仿宋" w:eastAsia="微软简仿宋"/>
          <w:sz w:val="28"/>
          <w:szCs w:val="28"/>
          <w:highlight w:val="none"/>
          <w:lang w:eastAsia="zh-CN"/>
        </w:rPr>
        <w:t>内部发送：董事长，行长，监事长，驻行纪检监察组组长，副行长，</w:t>
      </w:r>
    </w:p>
    <w:p>
      <w:pPr>
        <w:pBdr>
          <w:top w:val="single" w:color="auto" w:sz="12" w:space="1"/>
          <w:bottom w:val="single" w:color="auto" w:sz="4" w:space="1"/>
        </w:pBdr>
        <w:adjustRightInd w:val="0"/>
        <w:snapToGrid w:val="0"/>
        <w:spacing w:line="0" w:lineRule="atLeast"/>
        <w:ind w:right="23" w:firstLine="1680" w:firstLineChars="600"/>
        <w:jc w:val="left"/>
        <w:rPr>
          <w:rFonts w:hint="eastAsia" w:ascii="微软简仿宋" w:eastAsia="微软简仿宋"/>
          <w:sz w:val="28"/>
          <w:szCs w:val="28"/>
          <w:highlight w:val="none"/>
          <w:lang w:eastAsia="zh-CN"/>
        </w:rPr>
      </w:pPr>
      <w:r>
        <w:rPr>
          <w:rFonts w:hint="eastAsia" w:ascii="微软简仿宋" w:eastAsia="微软简仿宋"/>
          <w:sz w:val="28"/>
          <w:szCs w:val="28"/>
          <w:highlight w:val="none"/>
          <w:lang w:eastAsia="zh-CN"/>
        </w:rPr>
        <w:t>董事会秘书，首席审计官，首席经济学家，首席财务官，</w:t>
      </w:r>
    </w:p>
    <w:p>
      <w:pPr>
        <w:pBdr>
          <w:top w:val="single" w:color="auto" w:sz="12" w:space="1"/>
          <w:bottom w:val="single" w:color="auto" w:sz="4" w:space="1"/>
        </w:pBdr>
        <w:adjustRightInd w:val="0"/>
        <w:snapToGrid w:val="0"/>
        <w:spacing w:line="0" w:lineRule="atLeast"/>
        <w:ind w:right="23" w:firstLine="1680" w:firstLineChars="600"/>
        <w:jc w:val="left"/>
        <w:rPr>
          <w:rFonts w:hint="eastAsia" w:ascii="微软简仿宋" w:eastAsia="微软简仿宋"/>
          <w:sz w:val="28"/>
          <w:szCs w:val="28"/>
          <w:highlight w:val="none"/>
          <w:lang w:eastAsia="zh-CN"/>
        </w:rPr>
      </w:pPr>
      <w:r>
        <w:rPr>
          <w:rFonts w:hint="eastAsia" w:ascii="微软简仿宋" w:eastAsia="微软简仿宋"/>
          <w:sz w:val="28"/>
          <w:szCs w:val="28"/>
          <w:highlight w:val="none"/>
          <w:lang w:eastAsia="zh-CN"/>
        </w:rPr>
        <w:t>首席信息官。</w:t>
      </w:r>
    </w:p>
    <w:p>
      <w:pPr>
        <w:pBdr>
          <w:top w:val="single" w:color="auto" w:sz="12" w:space="1"/>
          <w:bottom w:val="single" w:color="auto" w:sz="4" w:space="1"/>
        </w:pBdr>
        <w:adjustRightInd w:val="0"/>
        <w:snapToGrid w:val="0"/>
        <w:spacing w:line="0" w:lineRule="atLeast"/>
        <w:ind w:right="23" w:firstLine="1680" w:firstLineChars="600"/>
        <w:jc w:val="left"/>
        <w:rPr>
          <w:rFonts w:hint="eastAsia" w:ascii="微软简仿宋" w:eastAsia="微软简仿宋"/>
          <w:sz w:val="28"/>
          <w:szCs w:val="28"/>
          <w:highlight w:val="none"/>
          <w:lang w:eastAsia="zh-CN"/>
        </w:rPr>
      </w:pPr>
      <w:r>
        <w:rPr>
          <w:rFonts w:hint="eastAsia" w:ascii="微软简仿宋" w:eastAsia="微软简仿宋"/>
          <w:sz w:val="28"/>
          <w:szCs w:val="28"/>
          <w:highlight w:val="none"/>
          <w:lang w:eastAsia="zh-CN"/>
        </w:rPr>
        <w:t>办公室，计划财务部，公司业务部，风险管理部，</w:t>
      </w:r>
    </w:p>
    <w:p>
      <w:pPr>
        <w:pBdr>
          <w:top w:val="single" w:color="auto" w:sz="12" w:space="1"/>
          <w:bottom w:val="single" w:color="auto" w:sz="4" w:space="1"/>
        </w:pBdr>
        <w:adjustRightInd w:val="0"/>
        <w:snapToGrid w:val="0"/>
        <w:spacing w:line="0" w:lineRule="atLeast"/>
        <w:ind w:right="23" w:firstLine="1680" w:firstLineChars="600"/>
        <w:jc w:val="left"/>
        <w:rPr>
          <w:rFonts w:hint="eastAsia" w:ascii="微软简仿宋" w:eastAsia="微软简仿宋"/>
          <w:sz w:val="28"/>
          <w:szCs w:val="28"/>
          <w:highlight w:val="none"/>
          <w:lang w:eastAsia="zh-CN"/>
        </w:rPr>
      </w:pPr>
      <w:r>
        <w:rPr>
          <w:rFonts w:hint="eastAsia" w:ascii="微软简仿宋" w:eastAsia="微软简仿宋"/>
          <w:sz w:val="28"/>
          <w:szCs w:val="28"/>
          <w:highlight w:val="none"/>
          <w:lang w:eastAsia="zh-CN"/>
        </w:rPr>
        <w:t>法律合规部，审计部，运营管理部，信息科技部。</w:t>
      </w:r>
    </w:p>
    <w:p>
      <w:pPr>
        <w:adjustRightInd w:val="0"/>
        <w:snapToGrid w:val="0"/>
        <w:spacing w:line="0" w:lineRule="atLeast"/>
        <w:ind w:right="23"/>
        <w:jc w:val="left"/>
        <w:rPr>
          <w:rFonts w:hint="eastAsia" w:ascii="微软简仿宋" w:hAnsi="宋体" w:eastAsia="微软简仿宋" w:cs="宋体"/>
          <w:sz w:val="28"/>
          <w:szCs w:val="28"/>
          <w:highlight w:val="none"/>
          <w:lang w:eastAsia="zh-CN"/>
        </w:rPr>
      </w:pPr>
      <w:r>
        <w:rPr>
          <w:rFonts w:hint="eastAsia" w:ascii="微软简仿宋" w:eastAsia="微软简仿宋"/>
          <w:sz w:val="28"/>
          <w:szCs w:val="28"/>
          <w:highlight w:val="none"/>
        </w:rPr>
        <w:t xml:space="preserve">  主办部门：</w:t>
      </w:r>
      <w:r>
        <w:rPr>
          <w:rFonts w:hint="eastAsia" w:ascii="微软简仿宋" w:eastAsia="微软简仿宋"/>
          <w:sz w:val="28"/>
          <w:szCs w:val="28"/>
          <w:highlight w:val="none"/>
          <w:lang w:eastAsia="zh-CN"/>
        </w:rPr>
        <w:t>公司业务部</w:t>
      </w:r>
    </w:p>
    <w:p>
      <w:pPr>
        <w:adjustRightInd w:val="0"/>
        <w:snapToGrid w:val="0"/>
        <w:spacing w:line="0" w:lineRule="atLeast"/>
        <w:ind w:right="23"/>
        <w:jc w:val="left"/>
        <w:rPr>
          <w:rFonts w:hint="eastAsia" w:ascii="微软简仿宋" w:hAnsi="宋体" w:eastAsia="微软简仿宋" w:cs="宋体"/>
          <w:sz w:val="28"/>
          <w:szCs w:val="28"/>
          <w:highlight w:val="none"/>
        </w:rPr>
      </w:pPr>
      <w:r>
        <w:rPr>
          <w:rFonts w:hint="eastAsia" w:ascii="微软简仿宋" w:eastAsia="微软简仿宋"/>
          <w:sz w:val="28"/>
          <w:szCs w:val="28"/>
          <w:highlight w:val="none"/>
        </w:rPr>
        <w:t xml:space="preserve">  联</w:t>
      </w:r>
      <w:r>
        <w:rPr>
          <w:rFonts w:hint="eastAsia" w:ascii="微软简仿宋" w:hAnsi="宋体" w:eastAsia="微软简仿宋" w:cs="宋体"/>
          <w:sz w:val="28"/>
          <w:szCs w:val="28"/>
          <w:highlight w:val="none"/>
        </w:rPr>
        <w:t xml:space="preserve"> </w:t>
      </w:r>
      <w:r>
        <w:rPr>
          <w:rFonts w:hint="eastAsia" w:ascii="微软简仿宋" w:eastAsia="微软简仿宋"/>
          <w:sz w:val="28"/>
          <w:szCs w:val="28"/>
          <w:highlight w:val="none"/>
        </w:rPr>
        <w:t>系</w:t>
      </w:r>
      <w:r>
        <w:rPr>
          <w:rFonts w:hint="eastAsia" w:ascii="微软简仿宋" w:hAnsi="宋体" w:eastAsia="微软简仿宋" w:cs="宋体"/>
          <w:sz w:val="28"/>
          <w:szCs w:val="28"/>
          <w:highlight w:val="none"/>
        </w:rPr>
        <w:t xml:space="preserve"> </w:t>
      </w:r>
      <w:r>
        <w:rPr>
          <w:rFonts w:hint="eastAsia" w:ascii="微软简仿宋" w:eastAsia="微软简仿宋"/>
          <w:sz w:val="28"/>
          <w:szCs w:val="28"/>
          <w:highlight w:val="none"/>
        </w:rPr>
        <w:t>人：</w:t>
      </w:r>
      <w:r>
        <w:rPr>
          <w:rFonts w:hint="eastAsia" w:ascii="微软简仿宋" w:eastAsia="微软简仿宋"/>
          <w:sz w:val="28"/>
          <w:szCs w:val="28"/>
          <w:highlight w:val="none"/>
          <w:lang w:eastAsia="zh-CN"/>
        </w:rPr>
        <w:t>陈琳</w:t>
      </w:r>
      <w:r>
        <w:rPr>
          <w:rFonts w:hint="eastAsia" w:ascii="微软简仿宋" w:eastAsia="微软简仿宋"/>
          <w:sz w:val="28"/>
          <w:szCs w:val="28"/>
          <w:highlight w:val="none"/>
        </w:rPr>
        <w:t xml:space="preserve">     </w:t>
      </w:r>
      <w:r>
        <w:rPr>
          <w:rFonts w:hint="eastAsia" w:ascii="微软简仿宋" w:hAnsi="宋体" w:eastAsia="微软简仿宋" w:cs="宋体"/>
          <w:sz w:val="28"/>
          <w:szCs w:val="28"/>
          <w:highlight w:val="none"/>
        </w:rPr>
        <w:t xml:space="preserve">               </w:t>
      </w:r>
      <w:r>
        <w:rPr>
          <w:rFonts w:hint="eastAsia" w:ascii="微软简仿宋" w:hAnsi="宋体" w:eastAsia="微软简仿宋" w:cs="宋体"/>
          <w:sz w:val="28"/>
          <w:szCs w:val="28"/>
          <w:highlight w:val="none"/>
          <w:lang w:val="en-US" w:eastAsia="zh-CN"/>
        </w:rPr>
        <w:t xml:space="preserve">  </w:t>
      </w:r>
      <w:r>
        <w:rPr>
          <w:rFonts w:hint="eastAsia" w:ascii="微软简仿宋" w:hAnsi="宋体" w:eastAsia="微软简仿宋" w:cs="宋体"/>
          <w:sz w:val="28"/>
          <w:szCs w:val="28"/>
          <w:highlight w:val="none"/>
        </w:rPr>
        <w:t xml:space="preserve">  </w:t>
      </w:r>
      <w:r>
        <w:rPr>
          <w:rFonts w:hint="eastAsia" w:ascii="宋体" w:hAnsi="宋体" w:cs="宋体"/>
          <w:sz w:val="28"/>
          <w:szCs w:val="28"/>
          <w:highlight w:val="none"/>
        </w:rPr>
        <w:t xml:space="preserve">   </w:t>
      </w:r>
      <w:r>
        <w:rPr>
          <w:rFonts w:hint="eastAsia" w:ascii="微软简仿宋" w:eastAsia="微软简仿宋"/>
          <w:sz w:val="28"/>
          <w:szCs w:val="28"/>
          <w:highlight w:val="none"/>
        </w:rPr>
        <w:t>电话：</w:t>
      </w:r>
      <w:r>
        <w:rPr>
          <w:rFonts w:hint="eastAsia" w:ascii="微软简仿宋" w:eastAsia="微软简仿宋"/>
          <w:sz w:val="28"/>
          <w:szCs w:val="28"/>
          <w:highlight w:val="none"/>
          <w:lang w:eastAsia="zh-CN"/>
        </w:rPr>
        <w:t>010-85237947</w:t>
      </w:r>
      <w:r>
        <w:rPr>
          <w:rFonts w:hint="eastAsia" w:ascii="微软简仿宋" w:hAnsi="宋体" w:eastAsia="微软简仿宋" w:cs="宋体"/>
          <w:sz w:val="28"/>
          <w:szCs w:val="28"/>
          <w:highlight w:val="none"/>
        </w:rPr>
        <w:t xml:space="preserve"> </w:t>
      </w:r>
    </w:p>
    <w:p>
      <w:pPr>
        <w:pBdr>
          <w:top w:val="single" w:color="auto" w:sz="4" w:space="1"/>
          <w:bottom w:val="single" w:color="auto" w:sz="12" w:space="1"/>
        </w:pBdr>
        <w:adjustRightInd w:val="0"/>
        <w:snapToGrid w:val="0"/>
        <w:spacing w:line="0" w:lineRule="atLeast"/>
        <w:ind w:right="23"/>
        <w:jc w:val="left"/>
        <w:rPr>
          <w:rFonts w:hint="eastAsia"/>
          <w:highlight w:val="none"/>
        </w:rPr>
      </w:pPr>
      <w:r>
        <w:rPr>
          <w:rFonts w:hint="eastAsia" w:ascii="微软简仿宋" w:eastAsia="微软简仿宋"/>
          <w:sz w:val="28"/>
          <w:szCs w:val="28"/>
          <w:highlight w:val="none"/>
        </w:rPr>
        <w:t xml:space="preserve">  </w:t>
      </w:r>
      <w:r>
        <w:rPr>
          <w:rFonts w:hint="eastAsia" w:ascii="微软简仿宋" w:eastAsia="微软简仿宋"/>
          <w:sz w:val="28"/>
          <w:szCs w:val="28"/>
          <w:highlight w:val="none"/>
          <w:lang w:eastAsia="zh-CN"/>
        </w:rPr>
        <w:t>华夏银行</w:t>
      </w:r>
      <w:r>
        <w:rPr>
          <w:rFonts w:hint="eastAsia" w:ascii="微软简仿宋" w:eastAsia="微软简仿宋"/>
          <w:sz w:val="28"/>
          <w:szCs w:val="28"/>
          <w:highlight w:val="none"/>
        </w:rPr>
        <w:t xml:space="preserve">办公室    </w:t>
      </w:r>
      <w:r>
        <w:rPr>
          <w:rFonts w:hint="eastAsia" w:ascii="微软简仿宋" w:eastAsia="微软简仿宋"/>
          <w:spacing w:val="-20"/>
          <w:sz w:val="28"/>
          <w:szCs w:val="28"/>
          <w:highlight w:val="none"/>
        </w:rPr>
        <w:t xml:space="preserve">  </w:t>
      </w:r>
      <w:r>
        <w:rPr>
          <w:rFonts w:hint="eastAsia" w:ascii="微软简仿宋" w:eastAsia="微软简仿宋"/>
          <w:spacing w:val="-10"/>
          <w:sz w:val="28"/>
          <w:szCs w:val="28"/>
          <w:highlight w:val="none"/>
        </w:rPr>
        <w:t xml:space="preserve">        </w:t>
      </w:r>
      <w:r>
        <w:rPr>
          <w:rFonts w:hint="eastAsia" w:ascii="微软简仿宋" w:eastAsia="微软简仿宋"/>
          <w:spacing w:val="-8"/>
          <w:sz w:val="28"/>
          <w:szCs w:val="28"/>
          <w:highlight w:val="none"/>
        </w:rPr>
        <w:t xml:space="preserve">  </w:t>
      </w:r>
      <w:r>
        <w:rPr>
          <w:rFonts w:hint="eastAsia" w:ascii="微软简仿宋" w:eastAsia="微软简仿宋"/>
          <w:sz w:val="28"/>
          <w:szCs w:val="28"/>
          <w:highlight w:val="none"/>
        </w:rPr>
        <w:t xml:space="preserve">      </w:t>
      </w:r>
      <w:r>
        <w:rPr>
          <w:rFonts w:hint="eastAsia" w:ascii="微软简仿宋" w:hAnsi="宋体" w:eastAsia="微软简仿宋" w:cs="宋体"/>
          <w:sz w:val="28"/>
          <w:szCs w:val="28"/>
          <w:highlight w:val="none"/>
        </w:rPr>
        <w:t xml:space="preserve">     </w:t>
      </w:r>
      <w:r>
        <w:rPr>
          <w:rFonts w:hint="eastAsia" w:ascii="微软简仿宋" w:eastAsia="微软简仿宋"/>
          <w:sz w:val="28"/>
          <w:szCs w:val="28"/>
          <w:highlight w:val="none"/>
          <w:lang w:eastAsia="zh-CN"/>
        </w:rPr>
        <w:t>2023年11月</w:t>
      </w:r>
      <w:r>
        <w:rPr>
          <w:rFonts w:hint="eastAsia" w:ascii="微软简仿宋" w:eastAsia="微软简仿宋"/>
          <w:sz w:val="28"/>
          <w:szCs w:val="28"/>
          <w:highlight w:val="none"/>
          <w:lang w:val="en-US" w:eastAsia="zh-CN"/>
        </w:rPr>
        <w:t>2</w:t>
      </w:r>
      <w:r>
        <w:rPr>
          <w:rFonts w:hint="eastAsia" w:ascii="微软简仿宋" w:eastAsia="微软简仿宋"/>
          <w:sz w:val="28"/>
          <w:szCs w:val="28"/>
          <w:highlight w:val="none"/>
          <w:lang w:eastAsia="zh-CN"/>
        </w:rPr>
        <w:t>日</w:t>
      </w:r>
      <w:r>
        <w:rPr>
          <w:rFonts w:hint="eastAsia" w:ascii="微软简仿宋" w:eastAsia="微软简仿宋"/>
          <w:sz w:val="28"/>
          <w:szCs w:val="28"/>
          <w:highlight w:val="none"/>
        </w:rPr>
        <w:t>印发</w:t>
      </w:r>
    </w:p>
    <w:p/>
    <w:sectPr>
      <w:pgSz w:w="11906" w:h="16838"/>
      <w:pgMar w:top="2041" w:right="1531" w:bottom="2041" w:left="1531" w:header="0" w:footer="1474"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简标宋">
    <w:altName w:val="宋体"/>
    <w:panose1 w:val="00000000000000000000"/>
    <w:charset w:val="86"/>
    <w:family w:val="auto"/>
    <w:pitch w:val="default"/>
    <w:sig w:usb0="00000000" w:usb1="00000000" w:usb2="00000000" w:usb3="00000000" w:csb0="00040001" w:csb1="00000000"/>
  </w:font>
  <w:font w:name="微软大标宋">
    <w:altName w:val="新宋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微软简仿宋">
    <w:altName w:val="仿宋"/>
    <w:panose1 w:val="00000000000000000000"/>
    <w:charset w:val="86"/>
    <w:family w:val="auto"/>
    <w:pitch w:val="default"/>
    <w:sig w:usb0="00000000" w:usb1="00000000" w:usb2="00000000" w:usb3="00000000" w:csb0="00040001" w:csb1="00000000"/>
  </w:font>
  <w:font w:name="彩虹粗仿宋">
    <w:altName w:val="微软雅黑"/>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新宋体-18030">
    <w:altName w:val="微软雅黑"/>
    <w:panose1 w:val="00000000000000000000"/>
    <w:charset w:val="86"/>
    <w:family w:val="auto"/>
    <w:pitch w:val="default"/>
    <w:sig w:usb0="00000000" w:usb1="00000000" w:usb2="00000000" w:usb3="00000000" w:csb0="00040001" w:csb1="00000000"/>
  </w:font>
  <w:font w:name="宋_体">
    <w:altName w:val="宋体"/>
    <w:panose1 w:val="00000000000000000000"/>
    <w:charset w:val="00"/>
    <w:family w:val="roman"/>
    <w:pitch w:val="default"/>
    <w:sig w:usb0="00000000" w:usb1="00000000" w:usb2="00000000" w:usb3="00000000" w:csb0="00000001" w:csb1="00000000"/>
  </w:font>
  <w:font w:name="方正小标宋_GBK">
    <w:altName w:val="微软雅黑"/>
    <w:panose1 w:val="02000000000000000000"/>
    <w:charset w:val="86"/>
    <w:family w:val="auto"/>
    <w:pitch w:val="default"/>
    <w:sig w:usb0="00000000" w:usb1="00000000" w:usb2="00082016" w:usb3="00000000" w:csb0="00040001" w:csb1="00000000"/>
  </w:font>
  <w:font w:name="微软简标宋">
    <w:altName w:val="宋体"/>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微 软 简 仿 宋">
    <w:altName w:val="宋体"/>
    <w:panose1 w:val="000000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-701040</wp:posOffset>
              </wp:positionV>
              <wp:extent cx="445135" cy="231140"/>
              <wp:effectExtent l="0" t="0" r="0" b="0"/>
              <wp:wrapNone/>
              <wp:docPr id="6" name="文本框 6"/>
              <wp:cNvGraphicFramePr/>
              <a:graphic xmlns:a="http://schemas.openxmlformats.org/drawingml/2006/main">
                <a:graphicData uri="http://schemas.microsoft.com/office/word/2010/wordprocessingShape">
                  <wps:wsp>
                    <wps:cNvSpPr txBox="1"/>
                    <wps:spPr>
                      <a:xfrm>
                        <a:off x="0" y="0"/>
                        <a:ext cx="445135" cy="231140"/>
                      </a:xfrm>
                      <a:prstGeom prst="rect">
                        <a:avLst/>
                      </a:prstGeom>
                      <a:noFill/>
                      <a:ln w="15875">
                        <a:noFill/>
                      </a:ln>
                    </wps:spPr>
                    <wps:txbx>
                      <w:txbxContent>
                        <w:p>
                          <w:pPr>
                            <w:pStyle w:val="2"/>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- 2 -</w:t>
                          </w:r>
                          <w:r>
                            <w:rPr>
                              <w:rFonts w:hint="eastAsia" w:ascii="宋体" w:hAnsi="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55.2pt;height:18.2pt;width:35.05pt;mso-position-horizontal:outside;mso-position-horizontal-relative:margin;mso-wrap-style:none;z-index:251663360;mso-width-relative:page;mso-height-relative:page;" filled="f" stroked="f" coordsize="21600,21600" o:gfxdata="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g4O11wAAAAgBAAAPAAAAAAAAAAEA&#10;IAAAACIAAABkcnMvZG93bnJldi54bWxQSwECFAAUAAAACACHTuJA+RsdmdcBAAChAwAADgAAAAAA&#10;AAABACAAAAAmAQAAZHJzL2Uyb0RvYy54bWxQSwUGAAAAAAYABgBZAQAAbwUAAAAA&#10;">
              <v:path/>
              <v:fill on="f" focussize="0,0"/>
              <v:stroke on="f" weight="1.25pt"/>
              <v:imagedata o:title=""/>
              <o:lock v:ext="edit" aspectratio="f"/>
              <v:textbox inset="0mm,0mm,0mm,0mm" style="mso-fit-shape-to-text:t;">
                <w:txbxContent>
                  <w:p>
                    <w:pPr>
                      <w:pStyle w:val="2"/>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- 2 -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24"/>
      <w:jc w:val="right"/>
      <w:rPr>
        <w:rFonts w:ascii="宋体" w:hAnsi="宋体"/>
        <w:sz w:val="28"/>
        <w:szCs w:val="28"/>
      </w:rPr>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1 -</w:t>
    </w:r>
    <w:r>
      <w:rPr>
        <w:rFonts w:ascii="宋体" w:hAnsi="宋体"/>
        <w:sz w:val="28"/>
        <w:szCs w:val="28"/>
      </w:rPr>
      <w:fldChar w:fldCharType="end"/>
    </w:r>
  </w:p>
  <w:p>
    <w:pPr>
      <w:pStyle w:val="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宋体" w:hAnsi="宋体"/>
        <w:sz w:val="28"/>
        <w:szCs w:val="28"/>
      </w:rPr>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6 -</w:t>
    </w:r>
    <w:r>
      <w:rPr>
        <w:rFonts w:ascii="宋体" w:hAnsi="宋体"/>
        <w:sz w:val="28"/>
        <w:szCs w:val="28"/>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F2A32"/>
    <w:multiLevelType w:val="singleLevel"/>
    <w:tmpl w:val="194F2A32"/>
    <w:lvl w:ilvl="0" w:tentative="0">
      <w:start w:val="1"/>
      <w:numFmt w:val="chineseCounting"/>
      <w:suff w:val="nothing"/>
      <w:lvlText w:val="%1、"/>
      <w:lvlJc w:val="left"/>
      <w:rPr>
        <w:rFonts w:hint="eastAsia"/>
      </w:rPr>
    </w:lvl>
  </w:abstractNum>
  <w:abstractNum w:abstractNumId="1">
    <w:nsid w:val="653736CF"/>
    <w:multiLevelType w:val="multilevel"/>
    <w:tmpl w:val="653736CF"/>
    <w:lvl w:ilvl="0" w:tentative="0">
      <w:start w:val="5"/>
      <w:numFmt w:val="chineseCounting"/>
      <w:suff w:val="nothing"/>
      <w:lvlText w:val="（%1）"/>
      <w:lvlJc w:val="left"/>
      <w:pPr>
        <w:tabs>
          <w:tab w:val="left" w:pos="0"/>
        </w:tabs>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75E606F"/>
    <w:multiLevelType w:val="multilevel"/>
    <w:tmpl w:val="675E606F"/>
    <w:lvl w:ilvl="0" w:tentative="0">
      <w:start w:val="1"/>
      <w:numFmt w:val="japaneseCounting"/>
      <w:lvlText w:val="（%1）"/>
      <w:lvlJc w:val="left"/>
      <w:pPr>
        <w:ind w:left="1800" w:hanging="108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许新星">
    <w15:presenceInfo w15:providerId="None" w15:userId="许新星"/>
  </w15:person>
  <w15:person w15:author="李晓璐">
    <w15:presenceInfo w15:providerId="None" w15:userId="李晓璐"/>
  </w15:person>
  <w15:person w15:author="赵彦博">
    <w15:presenceInfo w15:providerId="None" w15:userId="赵彦博"/>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6F7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paragraph" w:customStyle="1" w:styleId="7">
    <w:name w:val="列出段落1"/>
    <w:basedOn w:val="1"/>
    <w:qFormat/>
    <w:uiPriority w:val="34"/>
    <w:pPr>
      <w:ind w:firstLine="420" w:firstLineChars="200"/>
    </w:pPr>
    <w:rPr>
      <w:rFonts w:ascii="Calibri" w:hAnsi="Calibri"/>
      <w:b/>
      <w:color w:val="000000"/>
      <w:kern w:val="44"/>
      <w:sz w:val="8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2024-02-28T12:15:19Z</dcterms:created>
  <dc:creator>HP</dc:creator>
  <cp:lastModifiedBy>HP</cp:lastModifiedBy>
  <dcterms:modified xsi:type="dcterms:W3CDTF">2024-02-28T12:16:17Z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2052-11.1.0.11215</vt:lpwstr>
  </property>
  <property fmtid="{D5CDD505-2E9C-101B-9397-08002B2CF9AE}" pid="3" name="ICV">
    <vt:lpwstr>F4857F14D83746F686C88D66E452EA3F</vt:lpwstr>
  </property>
</Properties>
</file>